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B34E8" w14:textId="77777777" w:rsidR="00D9153F" w:rsidRPr="00873E08" w:rsidRDefault="00A04C43" w:rsidP="00D9153F">
      <w:pPr>
        <w:pStyle w:val="Heading1"/>
        <w:jc w:val="center"/>
        <w:rPr>
          <w:rFonts w:ascii="Arial" w:hAnsi="Arial" w:cs="Arial"/>
          <w:b/>
          <w:sz w:val="44"/>
          <w:lang w:val="en-US"/>
        </w:rPr>
      </w:pPr>
      <w:r w:rsidRPr="00873E08">
        <w:rPr>
          <w:rFonts w:ascii="Arial" w:hAnsi="Arial" w:cs="Arial"/>
          <w:b/>
          <w:sz w:val="44"/>
          <w:lang w:val="en-US"/>
        </w:rPr>
        <w:t>Plant</w:t>
      </w:r>
      <w:r>
        <w:rPr>
          <w:rFonts w:ascii="Arial" w:hAnsi="Arial" w:cs="Arial"/>
          <w:b/>
          <w:sz w:val="44"/>
          <w:lang w:val="en-US"/>
        </w:rPr>
        <w:t xml:space="preserve"> physiology</w:t>
      </w:r>
      <w:r w:rsidR="00D9153F" w:rsidRPr="00873E08">
        <w:rPr>
          <w:rFonts w:ascii="Arial" w:hAnsi="Arial" w:cs="Arial"/>
          <w:b/>
          <w:sz w:val="44"/>
          <w:lang w:val="en-US"/>
        </w:rPr>
        <w:t xml:space="preserve"> experiments, day 1</w:t>
      </w:r>
    </w:p>
    <w:p w14:paraId="3A796D97" w14:textId="77777777" w:rsidR="00D9153F" w:rsidRPr="00873E08" w:rsidRDefault="00D9153F" w:rsidP="00D9153F">
      <w:pPr>
        <w:rPr>
          <w:rFonts w:ascii="Arial" w:hAnsi="Arial" w:cs="Arial"/>
          <w:lang w:val="en-US"/>
        </w:rPr>
      </w:pPr>
    </w:p>
    <w:p w14:paraId="5F6E145E" w14:textId="77777777" w:rsidR="00B45A43" w:rsidRPr="00873E08" w:rsidRDefault="00B45A43" w:rsidP="00D9153F">
      <w:pPr>
        <w:rPr>
          <w:rFonts w:ascii="Arial" w:hAnsi="Arial" w:cs="Arial"/>
          <w:lang w:val="en-US"/>
        </w:rPr>
      </w:pPr>
    </w:p>
    <w:p w14:paraId="1D10442D" w14:textId="77777777" w:rsidR="00B45A43" w:rsidRPr="00873E08" w:rsidRDefault="00B45A43" w:rsidP="00D9153F">
      <w:pPr>
        <w:rPr>
          <w:rFonts w:ascii="Arial" w:hAnsi="Arial" w:cs="Arial"/>
          <w:lang w:val="en-US"/>
        </w:rPr>
      </w:pPr>
    </w:p>
    <w:p w14:paraId="141426A7" w14:textId="77777777" w:rsidR="00D9153F" w:rsidRPr="008864AD" w:rsidRDefault="00D9153F" w:rsidP="00D9153F">
      <w:pPr>
        <w:jc w:val="center"/>
        <w:rPr>
          <w:rFonts w:ascii="Arial" w:hAnsi="Arial" w:cs="Arial"/>
          <w:sz w:val="24"/>
          <w:lang w:val="en-US"/>
        </w:rPr>
      </w:pPr>
      <w:proofErr w:type="spellStart"/>
      <w:r w:rsidRPr="008864AD">
        <w:rPr>
          <w:rFonts w:ascii="Arial" w:hAnsi="Arial" w:cs="Arial"/>
          <w:sz w:val="24"/>
          <w:lang w:val="en-US"/>
        </w:rPr>
        <w:t>Slaven</w:t>
      </w:r>
      <w:proofErr w:type="spellEnd"/>
      <w:r w:rsidRPr="008864AD">
        <w:rPr>
          <w:rFonts w:ascii="Arial" w:hAnsi="Arial" w:cs="Arial"/>
          <w:sz w:val="24"/>
          <w:lang w:val="en-US"/>
        </w:rPr>
        <w:t xml:space="preserve"> </w:t>
      </w:r>
      <w:proofErr w:type="spellStart"/>
      <w:r w:rsidRPr="008864AD">
        <w:rPr>
          <w:rFonts w:ascii="Arial" w:hAnsi="Arial" w:cs="Arial"/>
          <w:sz w:val="24"/>
          <w:lang w:val="en-US"/>
        </w:rPr>
        <w:t>Cvijetic</w:t>
      </w:r>
      <w:proofErr w:type="spellEnd"/>
      <w:r w:rsidRPr="008864AD">
        <w:rPr>
          <w:rFonts w:ascii="Arial" w:hAnsi="Arial" w:cs="Arial"/>
          <w:sz w:val="24"/>
          <w:lang w:val="en-US"/>
        </w:rPr>
        <w:t xml:space="preserve">, Lester Frei, Ali </w:t>
      </w:r>
      <w:proofErr w:type="spellStart"/>
      <w:r w:rsidRPr="008864AD">
        <w:rPr>
          <w:rFonts w:ascii="Arial" w:hAnsi="Arial" w:cs="Arial"/>
          <w:sz w:val="24"/>
          <w:lang w:val="en-US"/>
        </w:rPr>
        <w:t>Rahmany</w:t>
      </w:r>
      <w:proofErr w:type="spellEnd"/>
      <w:r w:rsidRPr="008864AD">
        <w:rPr>
          <w:rFonts w:ascii="Arial" w:hAnsi="Arial" w:cs="Arial"/>
          <w:sz w:val="24"/>
          <w:lang w:val="en-US"/>
        </w:rPr>
        <w:t xml:space="preserve">, Basil </w:t>
      </w:r>
      <w:proofErr w:type="spellStart"/>
      <w:r w:rsidRPr="008864AD">
        <w:rPr>
          <w:rFonts w:ascii="Arial" w:hAnsi="Arial" w:cs="Arial"/>
          <w:sz w:val="24"/>
          <w:lang w:val="en-US"/>
        </w:rPr>
        <w:t>Rast</w:t>
      </w:r>
      <w:proofErr w:type="spellEnd"/>
    </w:p>
    <w:p w14:paraId="641B7FE6" w14:textId="77777777" w:rsidR="00D9153F" w:rsidRPr="008864AD" w:rsidRDefault="00D9153F" w:rsidP="00D9153F">
      <w:pPr>
        <w:jc w:val="center"/>
        <w:rPr>
          <w:rFonts w:ascii="Arial" w:hAnsi="Arial" w:cs="Arial"/>
          <w:sz w:val="24"/>
          <w:lang w:val="en-US"/>
        </w:rPr>
      </w:pPr>
    </w:p>
    <w:p w14:paraId="0E069358" w14:textId="77777777" w:rsidR="00BA3539" w:rsidRPr="008864AD" w:rsidRDefault="00BA3539" w:rsidP="00D9153F">
      <w:pPr>
        <w:rPr>
          <w:rFonts w:ascii="Arial" w:hAnsi="Arial" w:cs="Arial"/>
          <w:b/>
          <w:sz w:val="24"/>
          <w:lang w:val="en-US"/>
        </w:rPr>
      </w:pPr>
    </w:p>
    <w:p w14:paraId="2D4F42F4" w14:textId="77777777" w:rsidR="00BA3539" w:rsidRPr="008864AD" w:rsidRDefault="00BA3539" w:rsidP="00D9153F">
      <w:pPr>
        <w:rPr>
          <w:rFonts w:ascii="Arial" w:hAnsi="Arial" w:cs="Arial"/>
          <w:b/>
          <w:sz w:val="24"/>
          <w:lang w:val="en-US"/>
        </w:rPr>
      </w:pPr>
    </w:p>
    <w:p w14:paraId="54C85604" w14:textId="77777777" w:rsidR="00BA3539" w:rsidRPr="008864AD" w:rsidRDefault="00BA3539" w:rsidP="00D9153F">
      <w:pPr>
        <w:rPr>
          <w:rFonts w:ascii="Arial" w:hAnsi="Arial" w:cs="Arial"/>
          <w:b/>
          <w:sz w:val="24"/>
          <w:lang w:val="en-US"/>
        </w:rPr>
      </w:pPr>
    </w:p>
    <w:p w14:paraId="2498CD51" w14:textId="77777777" w:rsidR="00D9153F" w:rsidRPr="008864AD" w:rsidRDefault="00D9153F" w:rsidP="00D9153F">
      <w:pPr>
        <w:rPr>
          <w:rFonts w:ascii="Arial" w:hAnsi="Arial" w:cs="Arial"/>
          <w:sz w:val="24"/>
          <w:lang w:val="en-US"/>
        </w:rPr>
      </w:pPr>
      <w:r w:rsidRPr="008864AD">
        <w:rPr>
          <w:rFonts w:ascii="Arial" w:hAnsi="Arial" w:cs="Arial"/>
          <w:b/>
          <w:sz w:val="24"/>
          <w:lang w:val="en-US"/>
        </w:rPr>
        <w:t xml:space="preserve">Abstract: </w:t>
      </w:r>
      <w:r w:rsidRPr="008864AD">
        <w:rPr>
          <w:rFonts w:ascii="Arial" w:hAnsi="Arial" w:cs="Arial"/>
          <w:sz w:val="24"/>
          <w:lang w:val="en-US"/>
        </w:rPr>
        <w:t xml:space="preserve">Several different experiments were conducted, regarding plant metabolism plant growth and plant hormone. </w:t>
      </w:r>
      <w:r w:rsidR="006357F1" w:rsidRPr="008864AD">
        <w:rPr>
          <w:rFonts w:ascii="Arial" w:hAnsi="Arial" w:cs="Arial"/>
          <w:sz w:val="24"/>
          <w:lang w:val="en-US"/>
        </w:rPr>
        <w:t xml:space="preserve">To name just a few </w:t>
      </w:r>
      <w:r w:rsidR="00B16789" w:rsidRPr="008864AD">
        <w:rPr>
          <w:rFonts w:ascii="Arial" w:hAnsi="Arial" w:cs="Arial"/>
          <w:sz w:val="24"/>
          <w:lang w:val="en-US"/>
        </w:rPr>
        <w:t xml:space="preserve">examples, the effect of a plant hormone on the growth rate of plants was conducted. Another experiment, which investigated the enzymatic activity of DPE1 was assessed and </w:t>
      </w:r>
      <w:r w:rsidR="00CE0E97" w:rsidRPr="008864AD">
        <w:rPr>
          <w:rFonts w:ascii="Arial" w:hAnsi="Arial" w:cs="Arial"/>
          <w:sz w:val="24"/>
          <w:lang w:val="en-US"/>
        </w:rPr>
        <w:t xml:space="preserve">an experiment, concerning </w:t>
      </w:r>
      <w:r w:rsidR="00B16789" w:rsidRPr="008864AD">
        <w:rPr>
          <w:rFonts w:ascii="Arial" w:hAnsi="Arial" w:cs="Arial"/>
          <w:sz w:val="24"/>
          <w:lang w:val="en-US"/>
        </w:rPr>
        <w:t xml:space="preserve">the different growth rate of </w:t>
      </w:r>
      <w:r w:rsidR="00926B6F" w:rsidRPr="008864AD">
        <w:rPr>
          <w:rFonts w:ascii="Arial" w:hAnsi="Arial" w:cs="Arial"/>
          <w:sz w:val="24"/>
          <w:lang w:val="en-US"/>
        </w:rPr>
        <w:t xml:space="preserve">different </w:t>
      </w:r>
      <w:r w:rsidR="00B16789" w:rsidRPr="008864AD">
        <w:rPr>
          <w:rFonts w:ascii="Arial" w:hAnsi="Arial" w:cs="Arial"/>
          <w:sz w:val="24"/>
          <w:lang w:val="en-US"/>
        </w:rPr>
        <w:t>plants in light and dark conditions</w:t>
      </w:r>
      <w:r w:rsidR="00CE0E97" w:rsidRPr="008864AD">
        <w:rPr>
          <w:rFonts w:ascii="Arial" w:hAnsi="Arial" w:cs="Arial"/>
          <w:sz w:val="24"/>
          <w:lang w:val="en-US"/>
        </w:rPr>
        <w:t xml:space="preserve"> was conducted</w:t>
      </w:r>
      <w:r w:rsidR="00B16789" w:rsidRPr="008864AD">
        <w:rPr>
          <w:rFonts w:ascii="Arial" w:hAnsi="Arial" w:cs="Arial"/>
          <w:sz w:val="24"/>
          <w:lang w:val="en-US"/>
        </w:rPr>
        <w:t xml:space="preserve">. </w:t>
      </w:r>
      <w:r w:rsidR="00783E5C" w:rsidRPr="008864AD">
        <w:rPr>
          <w:rFonts w:ascii="Arial" w:hAnsi="Arial" w:cs="Arial"/>
          <w:sz w:val="24"/>
          <w:lang w:val="en-US"/>
        </w:rPr>
        <w:t xml:space="preserve">This string of experiments should lead to a better understanding of plants in general and to </w:t>
      </w:r>
      <w:proofErr w:type="spellStart"/>
      <w:r w:rsidR="00783E5C" w:rsidRPr="008864AD">
        <w:rPr>
          <w:rFonts w:ascii="Arial" w:hAnsi="Arial" w:cs="Arial"/>
          <w:sz w:val="24"/>
          <w:lang w:val="en-US"/>
        </w:rPr>
        <w:t>emphasis</w:t>
      </w:r>
      <w:r w:rsidR="00994C7D">
        <w:rPr>
          <w:rFonts w:ascii="Arial" w:hAnsi="Arial" w:cs="Arial"/>
          <w:sz w:val="24"/>
          <w:lang w:val="en-US"/>
        </w:rPr>
        <w:t>e</w:t>
      </w:r>
      <w:proofErr w:type="spellEnd"/>
      <w:r w:rsidR="00783E5C" w:rsidRPr="008864AD">
        <w:rPr>
          <w:rFonts w:ascii="Arial" w:hAnsi="Arial" w:cs="Arial"/>
          <w:sz w:val="24"/>
          <w:lang w:val="en-US"/>
        </w:rPr>
        <w:t xml:space="preserve"> different crucial aspects of plant metabolism and plant hormone. </w:t>
      </w:r>
    </w:p>
    <w:p w14:paraId="15096B8E" w14:textId="77777777" w:rsidR="00D9153F" w:rsidRPr="00873E08" w:rsidRDefault="00D9153F">
      <w:pPr>
        <w:rPr>
          <w:rFonts w:ascii="Arial" w:hAnsi="Arial" w:cs="Arial"/>
          <w:u w:val="single"/>
          <w:lang w:val="en-US"/>
        </w:rPr>
      </w:pPr>
    </w:p>
    <w:p w14:paraId="256FD2DF" w14:textId="77777777" w:rsidR="00D9153F" w:rsidRPr="00873E08" w:rsidRDefault="00D9153F">
      <w:pPr>
        <w:rPr>
          <w:rFonts w:ascii="Arial" w:hAnsi="Arial" w:cs="Arial"/>
          <w:u w:val="single"/>
          <w:lang w:val="en-US"/>
        </w:rPr>
      </w:pPr>
    </w:p>
    <w:p w14:paraId="4DF975E6" w14:textId="77777777" w:rsidR="00D9153F" w:rsidRPr="00873E08" w:rsidRDefault="00D9153F">
      <w:pPr>
        <w:rPr>
          <w:rFonts w:ascii="Arial" w:hAnsi="Arial" w:cs="Arial"/>
          <w:u w:val="single"/>
          <w:lang w:val="en-US"/>
        </w:rPr>
      </w:pPr>
    </w:p>
    <w:p w14:paraId="762CDDEE" w14:textId="77777777" w:rsidR="00D9153F" w:rsidRPr="00873E08" w:rsidRDefault="00D9153F">
      <w:pPr>
        <w:rPr>
          <w:rFonts w:ascii="Arial" w:hAnsi="Arial" w:cs="Arial"/>
          <w:u w:val="single"/>
          <w:lang w:val="en-US"/>
        </w:rPr>
      </w:pPr>
    </w:p>
    <w:p w14:paraId="324AEA73" w14:textId="77777777" w:rsidR="00D9153F" w:rsidRPr="00873E08" w:rsidRDefault="00D9153F">
      <w:pPr>
        <w:rPr>
          <w:rFonts w:ascii="Arial" w:hAnsi="Arial" w:cs="Arial"/>
          <w:u w:val="single"/>
          <w:lang w:val="en-US"/>
        </w:rPr>
      </w:pPr>
    </w:p>
    <w:p w14:paraId="7F110255" w14:textId="77777777" w:rsidR="00D9153F" w:rsidRPr="00873E08" w:rsidRDefault="00D9153F">
      <w:pPr>
        <w:rPr>
          <w:rFonts w:ascii="Arial" w:hAnsi="Arial" w:cs="Arial"/>
          <w:u w:val="single"/>
          <w:lang w:val="en-US"/>
        </w:rPr>
      </w:pPr>
    </w:p>
    <w:p w14:paraId="4A937ECC" w14:textId="77777777" w:rsidR="00D9153F" w:rsidRPr="00873E08" w:rsidRDefault="00D9153F">
      <w:pPr>
        <w:rPr>
          <w:rFonts w:ascii="Arial" w:hAnsi="Arial" w:cs="Arial"/>
          <w:u w:val="single"/>
          <w:lang w:val="en-US"/>
        </w:rPr>
      </w:pPr>
    </w:p>
    <w:p w14:paraId="17744522" w14:textId="77777777" w:rsidR="00D9153F" w:rsidRPr="00873E08" w:rsidRDefault="00D9153F">
      <w:pPr>
        <w:rPr>
          <w:rFonts w:ascii="Arial" w:hAnsi="Arial" w:cs="Arial"/>
          <w:u w:val="single"/>
          <w:lang w:val="en-US"/>
        </w:rPr>
      </w:pPr>
    </w:p>
    <w:p w14:paraId="628CE7D7" w14:textId="77777777" w:rsidR="00D9153F" w:rsidRPr="00873E08" w:rsidRDefault="00D9153F">
      <w:pPr>
        <w:rPr>
          <w:rFonts w:ascii="Arial" w:hAnsi="Arial" w:cs="Arial"/>
          <w:u w:val="single"/>
          <w:lang w:val="en-US"/>
        </w:rPr>
      </w:pPr>
    </w:p>
    <w:p w14:paraId="52A70FAD" w14:textId="77777777" w:rsidR="00D9153F" w:rsidRPr="00873E08" w:rsidRDefault="00D9153F">
      <w:pPr>
        <w:rPr>
          <w:rFonts w:ascii="Arial" w:hAnsi="Arial" w:cs="Arial"/>
          <w:u w:val="single"/>
          <w:lang w:val="en-US"/>
        </w:rPr>
      </w:pPr>
    </w:p>
    <w:p w14:paraId="6E114140" w14:textId="77777777" w:rsidR="00D9153F" w:rsidRPr="00873E08" w:rsidRDefault="00D9153F">
      <w:pPr>
        <w:rPr>
          <w:rFonts w:ascii="Arial" w:hAnsi="Arial" w:cs="Arial"/>
          <w:u w:val="single"/>
          <w:lang w:val="en-US"/>
        </w:rPr>
      </w:pPr>
    </w:p>
    <w:p w14:paraId="2701398D" w14:textId="77777777" w:rsidR="00D9153F" w:rsidRPr="00873E08" w:rsidRDefault="00D9153F">
      <w:pPr>
        <w:rPr>
          <w:rFonts w:ascii="Arial" w:hAnsi="Arial" w:cs="Arial"/>
          <w:u w:val="single"/>
          <w:lang w:val="en-US"/>
        </w:rPr>
      </w:pPr>
    </w:p>
    <w:p w14:paraId="75098F17" w14:textId="77777777" w:rsidR="00D9153F" w:rsidRPr="00873E08" w:rsidRDefault="00D9153F">
      <w:pPr>
        <w:rPr>
          <w:rFonts w:ascii="Arial" w:hAnsi="Arial" w:cs="Arial"/>
          <w:u w:val="single"/>
          <w:lang w:val="en-US"/>
        </w:rPr>
      </w:pPr>
    </w:p>
    <w:p w14:paraId="0AC36064" w14:textId="77777777" w:rsidR="00D9153F" w:rsidRPr="00873E08" w:rsidRDefault="00D9153F">
      <w:pPr>
        <w:rPr>
          <w:rFonts w:ascii="Arial" w:hAnsi="Arial" w:cs="Arial"/>
          <w:u w:val="single"/>
          <w:lang w:val="en-US"/>
        </w:rPr>
      </w:pPr>
    </w:p>
    <w:p w14:paraId="045599B3" w14:textId="77777777" w:rsidR="00D9153F" w:rsidRPr="00873E08" w:rsidRDefault="00D9153F">
      <w:pPr>
        <w:rPr>
          <w:rFonts w:ascii="Arial" w:hAnsi="Arial" w:cs="Arial"/>
          <w:u w:val="single"/>
          <w:lang w:val="en-US"/>
        </w:rPr>
      </w:pPr>
    </w:p>
    <w:p w14:paraId="62F6126F" w14:textId="77777777" w:rsidR="00D9153F" w:rsidRPr="00873E08" w:rsidRDefault="00D9153F">
      <w:pPr>
        <w:rPr>
          <w:rFonts w:ascii="Arial" w:hAnsi="Arial" w:cs="Arial"/>
          <w:u w:val="single"/>
          <w:lang w:val="en-US"/>
        </w:rPr>
      </w:pPr>
    </w:p>
    <w:p w14:paraId="152E2530" w14:textId="77777777" w:rsidR="00D27DA6" w:rsidRPr="00873E08" w:rsidRDefault="00D27DA6" w:rsidP="00D27DA6">
      <w:pPr>
        <w:pStyle w:val="Heading2"/>
        <w:rPr>
          <w:rFonts w:ascii="Arial" w:hAnsi="Arial" w:cs="Arial"/>
          <w:lang w:val="en-US"/>
        </w:rPr>
      </w:pPr>
      <w:r w:rsidRPr="00873E08">
        <w:rPr>
          <w:rFonts w:ascii="Arial" w:hAnsi="Arial" w:cs="Arial"/>
          <w:lang w:val="en-US"/>
        </w:rPr>
        <w:lastRenderedPageBreak/>
        <w:t>Experiment C4.1: Polar regeneration of auxin-induced adventitious roots in hypocotyls of beans</w:t>
      </w:r>
    </w:p>
    <w:p w14:paraId="26555564" w14:textId="77777777" w:rsidR="00D27DA6" w:rsidRPr="00873E08" w:rsidRDefault="00D27DA6" w:rsidP="00D27DA6">
      <w:pPr>
        <w:pStyle w:val="NoSpacing"/>
        <w:rPr>
          <w:rFonts w:ascii="Arial" w:hAnsi="Arial" w:cs="Arial"/>
        </w:rPr>
      </w:pPr>
    </w:p>
    <w:p w14:paraId="32B9A496" w14:textId="77777777" w:rsidR="00D27DA6" w:rsidRPr="00873E08" w:rsidRDefault="00D27DA6" w:rsidP="00D27DA6">
      <w:pPr>
        <w:pStyle w:val="Heading3"/>
        <w:rPr>
          <w:rFonts w:ascii="Arial" w:hAnsi="Arial" w:cs="Arial"/>
          <w:lang w:val="en-US"/>
        </w:rPr>
      </w:pPr>
      <w:commentRangeStart w:id="0"/>
      <w:r w:rsidRPr="00873E08">
        <w:rPr>
          <w:rFonts w:ascii="Arial" w:hAnsi="Arial" w:cs="Arial"/>
          <w:lang w:val="en-US"/>
        </w:rPr>
        <w:t>Introduction</w:t>
      </w:r>
      <w:commentRangeEnd w:id="0"/>
      <w:r w:rsidR="00370D64">
        <w:rPr>
          <w:rStyle w:val="CommentReference"/>
          <w:rFonts w:asciiTheme="minorHAnsi" w:eastAsiaTheme="minorHAnsi" w:hAnsiTheme="minorHAnsi" w:cstheme="minorBidi"/>
          <w:color w:val="auto"/>
        </w:rPr>
        <w:commentReference w:id="0"/>
      </w:r>
      <w:r w:rsidRPr="00873E08">
        <w:rPr>
          <w:rFonts w:ascii="Arial" w:hAnsi="Arial" w:cs="Arial"/>
          <w:vertAlign w:val="superscript"/>
          <w:lang w:val="en-US"/>
        </w:rPr>
        <w:t xml:space="preserve"> [1</w:t>
      </w:r>
      <w:proofErr w:type="gramStart"/>
      <w:r w:rsidRPr="00873E08">
        <w:rPr>
          <w:rFonts w:ascii="Arial" w:hAnsi="Arial" w:cs="Arial"/>
          <w:vertAlign w:val="superscript"/>
          <w:lang w:val="en-US"/>
        </w:rPr>
        <w:t>][</w:t>
      </w:r>
      <w:proofErr w:type="gramEnd"/>
      <w:r w:rsidRPr="00873E08">
        <w:rPr>
          <w:rFonts w:ascii="Arial" w:hAnsi="Arial" w:cs="Arial"/>
          <w:vertAlign w:val="superscript"/>
          <w:lang w:val="en-US"/>
        </w:rPr>
        <w:t>2][3]</w:t>
      </w:r>
    </w:p>
    <w:p w14:paraId="16EBDE5E" w14:textId="77777777" w:rsidR="00D27DA6" w:rsidRPr="008864AD" w:rsidRDefault="00D27DA6" w:rsidP="00D27DA6">
      <w:pPr>
        <w:pStyle w:val="NoSpacing"/>
        <w:rPr>
          <w:rFonts w:ascii="Arial" w:hAnsi="Arial" w:cs="Arial"/>
          <w:sz w:val="24"/>
          <w:lang w:val="en"/>
        </w:rPr>
      </w:pPr>
      <w:r w:rsidRPr="008864AD">
        <w:rPr>
          <w:rFonts w:ascii="Arial" w:hAnsi="Arial" w:cs="Arial"/>
          <w:sz w:val="24"/>
        </w:rPr>
        <w:t xml:space="preserve">Auxin is a </w:t>
      </w:r>
      <w:proofErr w:type="spellStart"/>
      <w:r w:rsidRPr="008864AD">
        <w:rPr>
          <w:rFonts w:ascii="Arial" w:hAnsi="Arial" w:cs="Arial"/>
          <w:sz w:val="24"/>
        </w:rPr>
        <w:t>phytohormone</w:t>
      </w:r>
      <w:proofErr w:type="spellEnd"/>
      <w:r w:rsidRPr="008864AD">
        <w:rPr>
          <w:rFonts w:ascii="Arial" w:hAnsi="Arial" w:cs="Arial"/>
          <w:sz w:val="24"/>
        </w:rPr>
        <w:t xml:space="preserve">, which has </w:t>
      </w:r>
      <w:del w:id="1" w:author="Pfister  Barbara" w:date="2018-02-28T10:37:00Z">
        <w:r w:rsidRPr="008864AD" w:rsidDel="00370D64">
          <w:rPr>
            <w:rFonts w:ascii="Arial" w:hAnsi="Arial" w:cs="Arial"/>
            <w:sz w:val="24"/>
          </w:rPr>
          <w:delText xml:space="preserve">some </w:delText>
        </w:r>
      </w:del>
      <w:ins w:id="2" w:author="Pfister  Barbara" w:date="2018-02-28T10:37:00Z">
        <w:r w:rsidR="00370D64">
          <w:rPr>
            <w:rFonts w:ascii="Arial" w:hAnsi="Arial" w:cs="Arial"/>
            <w:sz w:val="24"/>
          </w:rPr>
          <w:t>numerous</w:t>
        </w:r>
        <w:r w:rsidR="00370D64" w:rsidRPr="008864AD">
          <w:rPr>
            <w:rFonts w:ascii="Arial" w:hAnsi="Arial" w:cs="Arial"/>
            <w:sz w:val="24"/>
          </w:rPr>
          <w:t xml:space="preserve"> </w:t>
        </w:r>
      </w:ins>
      <w:r w:rsidRPr="008864AD">
        <w:rPr>
          <w:rFonts w:ascii="Arial" w:hAnsi="Arial" w:cs="Arial"/>
          <w:sz w:val="24"/>
        </w:rPr>
        <w:t xml:space="preserve">important roles in the growth of </w:t>
      </w:r>
      <w:commentRangeStart w:id="3"/>
      <w:r w:rsidRPr="008864AD">
        <w:rPr>
          <w:rFonts w:ascii="Arial" w:hAnsi="Arial" w:cs="Arial"/>
          <w:sz w:val="24"/>
        </w:rPr>
        <w:t>plants</w:t>
      </w:r>
      <w:commentRangeEnd w:id="3"/>
      <w:r w:rsidR="00370D64">
        <w:rPr>
          <w:rStyle w:val="CommentReference"/>
          <w:lang w:val="de-CH"/>
        </w:rPr>
        <w:commentReference w:id="3"/>
      </w:r>
      <w:r w:rsidRPr="008864AD">
        <w:rPr>
          <w:rFonts w:ascii="Arial" w:hAnsi="Arial" w:cs="Arial"/>
          <w:sz w:val="24"/>
        </w:rPr>
        <w:t>. One of the most frequent auxin in nature is I</w:t>
      </w:r>
      <w:r w:rsidRPr="008864AD">
        <w:rPr>
          <w:rFonts w:ascii="Arial" w:hAnsi="Arial" w:cs="Arial"/>
          <w:sz w:val="24"/>
          <w:lang w:val="en"/>
        </w:rPr>
        <w:t xml:space="preserve">ndole-3-acetic acid (IAA). IAA is present in all plants but only </w:t>
      </w:r>
      <w:commentRangeStart w:id="5"/>
      <w:r w:rsidRPr="008864AD">
        <w:rPr>
          <w:rFonts w:ascii="Arial" w:hAnsi="Arial" w:cs="Arial"/>
          <w:b/>
          <w:sz w:val="24"/>
          <w:lang w:val="en"/>
        </w:rPr>
        <w:t>in</w:t>
      </w:r>
      <w:r w:rsidRPr="008864AD">
        <w:rPr>
          <w:rFonts w:ascii="Arial" w:hAnsi="Arial" w:cs="Arial"/>
          <w:sz w:val="24"/>
          <w:lang w:val="en"/>
        </w:rPr>
        <w:t xml:space="preserve"> </w:t>
      </w:r>
      <w:commentRangeEnd w:id="5"/>
      <w:r w:rsidR="00370D64">
        <w:rPr>
          <w:rStyle w:val="CommentReference"/>
          <w:lang w:val="de-CH"/>
        </w:rPr>
        <w:commentReference w:id="5"/>
      </w:r>
      <w:r w:rsidRPr="008864AD">
        <w:rPr>
          <w:rFonts w:ascii="Arial" w:hAnsi="Arial" w:cs="Arial"/>
          <w:sz w:val="24"/>
          <w:lang w:val="en"/>
        </w:rPr>
        <w:t xml:space="preserve">small amounts (1 – 100 µg per kg plant material). IAA </w:t>
      </w:r>
      <w:proofErr w:type="gramStart"/>
      <w:r w:rsidRPr="008864AD">
        <w:rPr>
          <w:rFonts w:ascii="Arial" w:hAnsi="Arial" w:cs="Arial"/>
          <w:sz w:val="24"/>
          <w:lang w:val="en"/>
        </w:rPr>
        <w:t xml:space="preserve">is made from the amino acid tryptophan </w:t>
      </w:r>
      <w:commentRangeStart w:id="6"/>
      <w:r w:rsidRPr="008864AD">
        <w:rPr>
          <w:rFonts w:ascii="Arial" w:hAnsi="Arial" w:cs="Arial"/>
          <w:sz w:val="24"/>
          <w:lang w:val="en"/>
        </w:rPr>
        <w:t xml:space="preserve">at the tip of plants </w:t>
      </w:r>
      <w:commentRangeEnd w:id="6"/>
      <w:r w:rsidR="00370D64">
        <w:rPr>
          <w:rStyle w:val="CommentReference"/>
          <w:lang w:val="de-CH"/>
        </w:rPr>
        <w:commentReference w:id="6"/>
      </w:r>
      <w:r w:rsidRPr="008864AD">
        <w:rPr>
          <w:rFonts w:ascii="Arial" w:hAnsi="Arial" w:cs="Arial"/>
          <w:sz w:val="24"/>
          <w:lang w:val="en"/>
        </w:rPr>
        <w:t>(where new plant parts arise) and then transported to the bottom of the plants, to the roots</w:t>
      </w:r>
      <w:proofErr w:type="gramEnd"/>
      <w:r w:rsidRPr="008864AD">
        <w:rPr>
          <w:rFonts w:ascii="Arial" w:hAnsi="Arial" w:cs="Arial"/>
          <w:sz w:val="24"/>
          <w:lang w:val="en"/>
        </w:rPr>
        <w:t xml:space="preserve">. This is achieved by passive and active transport. If auxin </w:t>
      </w:r>
      <w:proofErr w:type="gramStart"/>
      <w:r w:rsidRPr="008864AD">
        <w:rPr>
          <w:rFonts w:ascii="Arial" w:hAnsi="Arial" w:cs="Arial"/>
          <w:sz w:val="24"/>
          <w:lang w:val="en"/>
        </w:rPr>
        <w:t>is transported</w:t>
      </w:r>
      <w:proofErr w:type="gramEnd"/>
      <w:r w:rsidRPr="008864AD">
        <w:rPr>
          <w:rFonts w:ascii="Arial" w:hAnsi="Arial" w:cs="Arial"/>
          <w:sz w:val="24"/>
          <w:lang w:val="en"/>
        </w:rPr>
        <w:t xml:space="preserve"> over a long distance, it happens </w:t>
      </w:r>
      <w:commentRangeStart w:id="7"/>
      <w:proofErr w:type="spellStart"/>
      <w:r w:rsidRPr="008864AD">
        <w:rPr>
          <w:rFonts w:ascii="Arial" w:hAnsi="Arial" w:cs="Arial"/>
          <w:sz w:val="24"/>
          <w:lang w:val="en"/>
        </w:rPr>
        <w:t>basipetally</w:t>
      </w:r>
      <w:proofErr w:type="spellEnd"/>
      <w:r w:rsidRPr="008864AD">
        <w:rPr>
          <w:rFonts w:ascii="Arial" w:hAnsi="Arial" w:cs="Arial"/>
          <w:sz w:val="24"/>
          <w:lang w:val="en"/>
        </w:rPr>
        <w:t xml:space="preserve"> in the phloem</w:t>
      </w:r>
      <w:commentRangeEnd w:id="7"/>
      <w:r w:rsidR="00370D64">
        <w:rPr>
          <w:rStyle w:val="CommentReference"/>
          <w:lang w:val="de-CH"/>
        </w:rPr>
        <w:commentReference w:id="7"/>
      </w:r>
      <w:r w:rsidRPr="008864AD">
        <w:rPr>
          <w:rFonts w:ascii="Arial" w:hAnsi="Arial" w:cs="Arial"/>
          <w:sz w:val="24"/>
          <w:lang w:val="en"/>
        </w:rPr>
        <w:t xml:space="preserve">. </w:t>
      </w:r>
      <w:commentRangeStart w:id="8"/>
      <w:ins w:id="9" w:author="Pfister  Barbara" w:date="2018-02-28T10:40:00Z">
        <w:r w:rsidR="00370D64">
          <w:rPr>
            <w:rFonts w:ascii="Arial" w:hAnsi="Arial" w:cs="Arial"/>
            <w:sz w:val="24"/>
            <w:lang w:val="en"/>
          </w:rPr>
          <w:t xml:space="preserve">However, </w:t>
        </w:r>
      </w:ins>
      <w:del w:id="10" w:author="Pfister  Barbara" w:date="2018-02-28T10:40:00Z">
        <w:r w:rsidRPr="008864AD" w:rsidDel="00370D64">
          <w:rPr>
            <w:rFonts w:ascii="Arial" w:hAnsi="Arial" w:cs="Arial"/>
            <w:sz w:val="24"/>
            <w:lang w:val="en"/>
          </w:rPr>
          <w:delText>O</w:delText>
        </w:r>
      </w:del>
      <w:ins w:id="11" w:author="Pfister  Barbara" w:date="2018-02-28T10:40:00Z">
        <w:r w:rsidR="00370D64">
          <w:rPr>
            <w:rFonts w:ascii="Arial" w:hAnsi="Arial" w:cs="Arial"/>
            <w:sz w:val="24"/>
            <w:lang w:val="en"/>
          </w:rPr>
          <w:t>o</w:t>
        </w:r>
      </w:ins>
      <w:r w:rsidRPr="008864AD">
        <w:rPr>
          <w:rFonts w:ascii="Arial" w:hAnsi="Arial" w:cs="Arial"/>
          <w:sz w:val="24"/>
          <w:lang w:val="en"/>
        </w:rPr>
        <w:t xml:space="preserve">ver </w:t>
      </w:r>
      <w:commentRangeEnd w:id="8"/>
      <w:r w:rsidR="00370D64">
        <w:rPr>
          <w:rStyle w:val="CommentReference"/>
          <w:lang w:val="de-CH"/>
        </w:rPr>
        <w:commentReference w:id="8"/>
      </w:r>
      <w:r w:rsidRPr="008864AD">
        <w:rPr>
          <w:rFonts w:ascii="Arial" w:hAnsi="Arial" w:cs="Arial"/>
          <w:sz w:val="24"/>
          <w:lang w:val="en"/>
        </w:rPr>
        <w:t xml:space="preserve">short distances, symporters are playing a </w:t>
      </w:r>
      <w:r w:rsidRPr="00370D64">
        <w:rPr>
          <w:rFonts w:ascii="Arial" w:hAnsi="Arial" w:cs="Arial"/>
          <w:color w:val="FF0000"/>
          <w:sz w:val="24"/>
          <w:lang w:val="en"/>
          <w:rPrChange w:id="12" w:author="Pfister  Barbara" w:date="2018-02-28T10:39:00Z">
            <w:rPr>
              <w:rFonts w:ascii="Arial" w:hAnsi="Arial" w:cs="Arial"/>
              <w:sz w:val="24"/>
              <w:lang w:val="en"/>
            </w:rPr>
          </w:rPrChange>
        </w:rPr>
        <w:t>big</w:t>
      </w:r>
      <w:r w:rsidRPr="008864AD">
        <w:rPr>
          <w:rFonts w:ascii="Arial" w:hAnsi="Arial" w:cs="Arial"/>
          <w:sz w:val="24"/>
          <w:lang w:val="en"/>
        </w:rPr>
        <w:t xml:space="preserve"> role. IAA influences the growth of roots. If the concentration is higher than normal, the growth of primary roots is inhibited but the growth of adventitious roots reinforced. When the auxin concentration is lower than typical values, the whole root growth of a plant is decreased.</w:t>
      </w:r>
    </w:p>
    <w:p w14:paraId="71BE87C0" w14:textId="77777777" w:rsidR="00D27DA6" w:rsidRPr="00873E08" w:rsidRDefault="00D27DA6" w:rsidP="00D27DA6">
      <w:pPr>
        <w:pStyle w:val="NoSpacing"/>
        <w:rPr>
          <w:rFonts w:ascii="Arial" w:hAnsi="Arial" w:cs="Arial"/>
        </w:rPr>
      </w:pPr>
    </w:p>
    <w:p w14:paraId="356AB528" w14:textId="77777777" w:rsidR="00D27DA6" w:rsidRPr="00873E08" w:rsidRDefault="00D27DA6" w:rsidP="00D27DA6">
      <w:pPr>
        <w:pStyle w:val="Heading3"/>
        <w:rPr>
          <w:rFonts w:ascii="Arial" w:hAnsi="Arial" w:cs="Arial"/>
          <w:lang w:val="en-US"/>
        </w:rPr>
      </w:pPr>
      <w:r w:rsidRPr="00873E08">
        <w:rPr>
          <w:rFonts w:ascii="Arial" w:hAnsi="Arial" w:cs="Arial"/>
          <w:lang w:val="en-US"/>
        </w:rPr>
        <w:t>Hypothesis</w:t>
      </w:r>
    </w:p>
    <w:p w14:paraId="59B4824B" w14:textId="77777777" w:rsidR="00D27DA6" w:rsidRPr="00873E08" w:rsidRDefault="00D27DA6" w:rsidP="00D27DA6">
      <w:pPr>
        <w:pStyle w:val="NoSpacing"/>
        <w:rPr>
          <w:rFonts w:ascii="Arial" w:hAnsi="Arial" w:cs="Arial"/>
        </w:rPr>
      </w:pPr>
      <w:r w:rsidRPr="008864AD">
        <w:rPr>
          <w:rFonts w:ascii="Arial" w:hAnsi="Arial" w:cs="Arial"/>
          <w:sz w:val="24"/>
        </w:rPr>
        <w:t xml:space="preserve">Adventitious roots will grow in the upper halves at the parts which had contact with the auxin solution. At the lower halves, which were in the auxin solution, the adventitious roots will </w:t>
      </w:r>
      <w:r w:rsidRPr="008864AD">
        <w:rPr>
          <w:rFonts w:ascii="Arial" w:hAnsi="Arial" w:cs="Arial"/>
          <w:b/>
          <w:sz w:val="24"/>
        </w:rPr>
        <w:t>grow</w:t>
      </w:r>
      <w:r w:rsidRPr="008864AD">
        <w:rPr>
          <w:rFonts w:ascii="Arial" w:hAnsi="Arial" w:cs="Arial"/>
          <w:sz w:val="24"/>
        </w:rPr>
        <w:t xml:space="preserve"> </w:t>
      </w:r>
      <w:commentRangeStart w:id="13"/>
      <w:r w:rsidRPr="008864AD">
        <w:rPr>
          <w:rFonts w:ascii="Arial" w:hAnsi="Arial" w:cs="Arial"/>
          <w:sz w:val="24"/>
        </w:rPr>
        <w:t>where the original roots are</w:t>
      </w:r>
      <w:commentRangeEnd w:id="13"/>
      <w:r w:rsidR="00456E96">
        <w:rPr>
          <w:rStyle w:val="CommentReference"/>
          <w:lang w:val="de-CH"/>
        </w:rPr>
        <w:commentReference w:id="13"/>
      </w:r>
      <w:r w:rsidRPr="008864AD">
        <w:rPr>
          <w:rFonts w:ascii="Arial" w:hAnsi="Arial" w:cs="Arial"/>
          <w:sz w:val="24"/>
        </w:rPr>
        <w:t>. The seedlings which were placed in water, will grow roots at the cut location of the upper halves and the lower halves will just extend existing roots.</w:t>
      </w:r>
    </w:p>
    <w:p w14:paraId="7CF74B03" w14:textId="77777777" w:rsidR="00D27DA6" w:rsidRPr="00873E08" w:rsidRDefault="00D27DA6" w:rsidP="00D27DA6">
      <w:pPr>
        <w:pStyle w:val="NoSpacing"/>
        <w:rPr>
          <w:rFonts w:ascii="Arial" w:hAnsi="Arial" w:cs="Arial"/>
        </w:rPr>
      </w:pPr>
    </w:p>
    <w:p w14:paraId="3605B524" w14:textId="77777777" w:rsidR="00D27DA6" w:rsidRPr="00873E08" w:rsidRDefault="00D27DA6" w:rsidP="00D27DA6">
      <w:pPr>
        <w:pStyle w:val="Heading3"/>
        <w:rPr>
          <w:rFonts w:ascii="Arial" w:hAnsi="Arial" w:cs="Arial"/>
        </w:rPr>
      </w:pPr>
      <w:r w:rsidRPr="00873E08">
        <w:rPr>
          <w:rFonts w:ascii="Arial" w:hAnsi="Arial" w:cs="Arial"/>
        </w:rPr>
        <w:t xml:space="preserve">Methods </w:t>
      </w:r>
      <w:r w:rsidRPr="00873E08">
        <w:rPr>
          <w:rFonts w:ascii="Arial" w:hAnsi="Arial" w:cs="Arial"/>
          <w:vertAlign w:val="superscript"/>
        </w:rPr>
        <w:t>[3]</w:t>
      </w:r>
    </w:p>
    <w:p w14:paraId="1402F415" w14:textId="77777777" w:rsidR="00D27DA6" w:rsidRPr="008864AD" w:rsidRDefault="00D27DA6" w:rsidP="00D27DA6">
      <w:pPr>
        <w:pStyle w:val="NoSpacing"/>
        <w:numPr>
          <w:ilvl w:val="0"/>
          <w:numId w:val="1"/>
        </w:numPr>
        <w:rPr>
          <w:rFonts w:ascii="Arial" w:hAnsi="Arial" w:cs="Arial"/>
          <w:sz w:val="24"/>
        </w:rPr>
      </w:pPr>
      <w:r w:rsidRPr="008864AD">
        <w:rPr>
          <w:rFonts w:ascii="Arial" w:hAnsi="Arial" w:cs="Arial"/>
          <w:sz w:val="24"/>
        </w:rPr>
        <w:t>bean seedlings were cut in half</w:t>
      </w:r>
    </w:p>
    <w:p w14:paraId="505A807A" w14:textId="77777777" w:rsidR="00D27DA6" w:rsidRPr="008864AD" w:rsidRDefault="00D27DA6" w:rsidP="00D27DA6">
      <w:pPr>
        <w:pStyle w:val="NoSpacing"/>
        <w:numPr>
          <w:ilvl w:val="0"/>
          <w:numId w:val="1"/>
        </w:numPr>
        <w:rPr>
          <w:rFonts w:ascii="Arial" w:hAnsi="Arial" w:cs="Arial"/>
          <w:sz w:val="24"/>
        </w:rPr>
      </w:pPr>
      <w:r w:rsidRPr="008864AD">
        <w:rPr>
          <w:rFonts w:ascii="Arial" w:hAnsi="Arial" w:cs="Arial"/>
          <w:sz w:val="24"/>
        </w:rPr>
        <w:t>cut seedlings were placed in water or auxin solution for 2 hours (see picture)</w:t>
      </w:r>
    </w:p>
    <w:p w14:paraId="3AFFA0A9" w14:textId="77777777" w:rsidR="00D27DA6" w:rsidRPr="008864AD" w:rsidRDefault="00D27DA6" w:rsidP="00D27DA6">
      <w:pPr>
        <w:pStyle w:val="NoSpacing"/>
        <w:numPr>
          <w:ilvl w:val="0"/>
          <w:numId w:val="1"/>
        </w:numPr>
        <w:rPr>
          <w:rFonts w:ascii="Arial" w:hAnsi="Arial" w:cs="Arial"/>
          <w:sz w:val="24"/>
        </w:rPr>
      </w:pPr>
      <w:r w:rsidRPr="008864AD">
        <w:rPr>
          <w:rFonts w:ascii="Arial" w:hAnsi="Arial" w:cs="Arial"/>
          <w:sz w:val="24"/>
        </w:rPr>
        <w:t>treated seedlings placed in petri dishes with wet filter paper</w:t>
      </w:r>
    </w:p>
    <w:p w14:paraId="7BC35326" w14:textId="77777777" w:rsidR="00D27DA6" w:rsidRPr="008864AD" w:rsidRDefault="00D27DA6" w:rsidP="00D27DA6">
      <w:pPr>
        <w:pStyle w:val="NoSpacing"/>
        <w:numPr>
          <w:ilvl w:val="0"/>
          <w:numId w:val="1"/>
        </w:numPr>
        <w:rPr>
          <w:rFonts w:ascii="Arial" w:hAnsi="Arial" w:cs="Arial"/>
          <w:sz w:val="24"/>
        </w:rPr>
      </w:pPr>
      <w:r w:rsidRPr="008864AD">
        <w:rPr>
          <w:rFonts w:ascii="Arial" w:hAnsi="Arial" w:cs="Arial"/>
          <w:sz w:val="24"/>
        </w:rPr>
        <w:t>petri dishes sealed up and kept dark</w:t>
      </w:r>
    </w:p>
    <w:p w14:paraId="0F59DE41" w14:textId="77777777" w:rsidR="00D27DA6" w:rsidRPr="008864AD" w:rsidRDefault="00D27DA6" w:rsidP="00D27DA6">
      <w:pPr>
        <w:pStyle w:val="NoSpacing"/>
        <w:numPr>
          <w:ilvl w:val="0"/>
          <w:numId w:val="1"/>
        </w:numPr>
        <w:rPr>
          <w:rFonts w:ascii="Arial" w:hAnsi="Arial" w:cs="Arial"/>
          <w:sz w:val="24"/>
        </w:rPr>
      </w:pPr>
      <w:r w:rsidRPr="008864AD">
        <w:rPr>
          <w:rFonts w:ascii="Arial" w:hAnsi="Arial" w:cs="Arial"/>
          <w:sz w:val="24"/>
        </w:rPr>
        <w:t>growth phase of 1 week</w:t>
      </w:r>
    </w:p>
    <w:p w14:paraId="05B02A6D" w14:textId="77777777" w:rsidR="00D27DA6" w:rsidRPr="00873E08" w:rsidRDefault="00D22958" w:rsidP="00D27DA6">
      <w:pPr>
        <w:pStyle w:val="Heading3"/>
        <w:tabs>
          <w:tab w:val="left" w:pos="1490"/>
        </w:tabs>
        <w:rPr>
          <w:rFonts w:ascii="Arial" w:hAnsi="Arial" w:cs="Arial"/>
        </w:rPr>
      </w:pPr>
      <w:proofErr w:type="spellStart"/>
      <w:r>
        <w:rPr>
          <w:rFonts w:ascii="Arial" w:hAnsi="Arial" w:cs="Arial"/>
        </w:rPr>
        <w:t>R</w:t>
      </w:r>
      <w:r w:rsidR="00D27DA6" w:rsidRPr="00873E08">
        <w:rPr>
          <w:rFonts w:ascii="Arial" w:hAnsi="Arial" w:cs="Arial"/>
        </w:rPr>
        <w:t>esults</w:t>
      </w:r>
      <w:proofErr w:type="spellEnd"/>
    </w:p>
    <w:p w14:paraId="52583DA9" w14:textId="77777777" w:rsidR="00D27DA6" w:rsidRPr="00873E08" w:rsidRDefault="00D27DA6" w:rsidP="00D27DA6">
      <w:pPr>
        <w:pStyle w:val="NoSpacing"/>
        <w:keepNext/>
        <w:rPr>
          <w:rFonts w:ascii="Arial" w:hAnsi="Arial" w:cs="Arial"/>
        </w:rPr>
      </w:pPr>
      <w:r w:rsidRPr="00873E08">
        <w:rPr>
          <w:rFonts w:ascii="Arial" w:hAnsi="Arial" w:cs="Arial"/>
          <w:noProof/>
          <w:lang w:val="de-CH" w:eastAsia="de-CH"/>
        </w:rPr>
        <w:drawing>
          <wp:inline distT="0" distB="0" distL="0" distR="0" wp14:anchorId="54FD4E1C" wp14:editId="14AA6E87">
            <wp:extent cx="2626995" cy="3295650"/>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cstate="print">
                      <a:extLst>
                        <a:ext uri="{28A0092B-C50C-407E-A947-70E740481C1C}">
                          <a14:useLocalDpi xmlns:a14="http://schemas.microsoft.com/office/drawing/2010/main" val="0"/>
                        </a:ext>
                      </a:extLst>
                    </a:blip>
                    <a:srcRect l="19019" t="10173" r="5569" b="18872"/>
                    <a:stretch>
                      <a:fillRect/>
                    </a:stretch>
                  </pic:blipFill>
                  <pic:spPr bwMode="auto">
                    <a:xfrm>
                      <a:off x="0" y="0"/>
                      <a:ext cx="2626995" cy="3295650"/>
                    </a:xfrm>
                    <a:prstGeom prst="rect">
                      <a:avLst/>
                    </a:prstGeom>
                    <a:noFill/>
                    <a:ln>
                      <a:noFill/>
                    </a:ln>
                  </pic:spPr>
                </pic:pic>
              </a:graphicData>
            </a:graphic>
          </wp:inline>
        </w:drawing>
      </w:r>
    </w:p>
    <w:p w14:paraId="1E4260BA" w14:textId="77777777" w:rsidR="00D27DA6" w:rsidRPr="00873E08" w:rsidRDefault="00D27DA6" w:rsidP="00D27DA6">
      <w:pPr>
        <w:pStyle w:val="Caption"/>
        <w:rPr>
          <w:rFonts w:ascii="Arial" w:hAnsi="Arial" w:cs="Arial"/>
          <w:lang w:val="en-US"/>
        </w:rPr>
      </w:pPr>
      <w:r w:rsidRPr="00873E08">
        <w:rPr>
          <w:rFonts w:ascii="Arial" w:hAnsi="Arial" w:cs="Arial"/>
          <w:lang w:val="en-US"/>
        </w:rPr>
        <w:t xml:space="preserve">Figure </w:t>
      </w:r>
      <w:r w:rsidRPr="00873E08">
        <w:rPr>
          <w:rFonts w:ascii="Arial" w:hAnsi="Arial" w:cs="Arial"/>
        </w:rPr>
        <w:fldChar w:fldCharType="begin"/>
      </w:r>
      <w:r w:rsidRPr="00873E08">
        <w:rPr>
          <w:rFonts w:ascii="Arial" w:hAnsi="Arial" w:cs="Arial"/>
          <w:lang w:val="en-US"/>
        </w:rPr>
        <w:instrText xml:space="preserve"> SEQ Figure \* ARABIC </w:instrText>
      </w:r>
      <w:r w:rsidRPr="00873E08">
        <w:rPr>
          <w:rFonts w:ascii="Arial" w:hAnsi="Arial" w:cs="Arial"/>
        </w:rPr>
        <w:fldChar w:fldCharType="separate"/>
      </w:r>
      <w:r w:rsidRPr="00873E08">
        <w:rPr>
          <w:rFonts w:ascii="Arial" w:hAnsi="Arial" w:cs="Arial"/>
          <w:noProof/>
          <w:lang w:val="en-US"/>
        </w:rPr>
        <w:t>1</w:t>
      </w:r>
      <w:r w:rsidRPr="00873E08">
        <w:rPr>
          <w:rFonts w:ascii="Arial" w:hAnsi="Arial" w:cs="Arial"/>
        </w:rPr>
        <w:fldChar w:fldCharType="end"/>
      </w:r>
      <w:r w:rsidRPr="00873E08">
        <w:rPr>
          <w:rFonts w:ascii="Arial" w:hAnsi="Arial" w:cs="Arial"/>
          <w:lang w:val="en-US"/>
        </w:rPr>
        <w:t>: cut seedlings placed in water (left) and auxin</w:t>
      </w:r>
    </w:p>
    <w:p w14:paraId="73857B5C" w14:textId="77777777" w:rsidR="00D27DA6" w:rsidRPr="00873E08" w:rsidRDefault="00D27DA6" w:rsidP="00D27DA6">
      <w:pPr>
        <w:pStyle w:val="Heading2"/>
        <w:rPr>
          <w:rFonts w:ascii="Arial" w:hAnsi="Arial" w:cs="Arial"/>
          <w:lang w:val="en-US"/>
        </w:rPr>
      </w:pPr>
      <w:r w:rsidRPr="00873E08">
        <w:rPr>
          <w:rFonts w:ascii="Arial" w:hAnsi="Arial" w:cs="Arial"/>
          <w:lang w:val="en-US"/>
        </w:rPr>
        <w:lastRenderedPageBreak/>
        <w:t>Experiment C4.2: Comparison of internodal growth of dwarf and normal pea</w:t>
      </w:r>
    </w:p>
    <w:p w14:paraId="62DA76AD" w14:textId="77777777" w:rsidR="00D27DA6" w:rsidRPr="00873E08" w:rsidRDefault="00D27DA6" w:rsidP="00D27DA6">
      <w:pPr>
        <w:rPr>
          <w:rFonts w:ascii="Arial" w:hAnsi="Arial" w:cs="Arial"/>
          <w:lang w:val="en-US"/>
        </w:rPr>
      </w:pPr>
    </w:p>
    <w:p w14:paraId="7207A73B" w14:textId="77777777" w:rsidR="00D27DA6" w:rsidRPr="00873E08" w:rsidRDefault="00D27DA6" w:rsidP="00D27DA6">
      <w:pPr>
        <w:pStyle w:val="Heading3"/>
        <w:rPr>
          <w:rFonts w:ascii="Arial" w:hAnsi="Arial" w:cs="Arial"/>
          <w:lang w:val="en-GB"/>
        </w:rPr>
      </w:pPr>
      <w:r w:rsidRPr="00873E08">
        <w:rPr>
          <w:rFonts w:ascii="Arial" w:hAnsi="Arial" w:cs="Arial"/>
          <w:lang w:val="en-US"/>
        </w:rPr>
        <w:t xml:space="preserve">Introduction </w:t>
      </w:r>
      <w:r w:rsidRPr="00873E08">
        <w:rPr>
          <w:rFonts w:ascii="Arial" w:hAnsi="Arial" w:cs="Arial"/>
          <w:vertAlign w:val="superscript"/>
          <w:lang w:val="en-US"/>
        </w:rPr>
        <w:t>[</w:t>
      </w:r>
      <w:r w:rsidR="008F0AE4">
        <w:rPr>
          <w:rFonts w:ascii="Arial" w:hAnsi="Arial" w:cs="Arial"/>
          <w:vertAlign w:val="superscript"/>
          <w:lang w:val="en-US"/>
        </w:rPr>
        <w:t>4</w:t>
      </w:r>
      <w:r w:rsidRPr="00873E08">
        <w:rPr>
          <w:rFonts w:ascii="Arial" w:hAnsi="Arial" w:cs="Arial"/>
          <w:vertAlign w:val="superscript"/>
          <w:lang w:val="en-US"/>
        </w:rPr>
        <w:t>][</w:t>
      </w:r>
      <w:r w:rsidR="008F0AE4">
        <w:rPr>
          <w:rFonts w:ascii="Arial" w:hAnsi="Arial" w:cs="Arial"/>
          <w:vertAlign w:val="superscript"/>
          <w:lang w:val="en-US"/>
        </w:rPr>
        <w:t>5</w:t>
      </w:r>
      <w:r w:rsidRPr="00873E08">
        <w:rPr>
          <w:rFonts w:ascii="Arial" w:hAnsi="Arial" w:cs="Arial"/>
          <w:vertAlign w:val="superscript"/>
          <w:lang w:val="en-US"/>
        </w:rPr>
        <w:t>][</w:t>
      </w:r>
      <w:r w:rsidR="008F0AE4">
        <w:rPr>
          <w:rFonts w:ascii="Arial" w:hAnsi="Arial" w:cs="Arial"/>
          <w:vertAlign w:val="superscript"/>
          <w:lang w:val="en-US"/>
        </w:rPr>
        <w:t>6</w:t>
      </w:r>
      <w:r w:rsidRPr="00873E08">
        <w:rPr>
          <w:rFonts w:ascii="Arial" w:hAnsi="Arial" w:cs="Arial"/>
          <w:vertAlign w:val="superscript"/>
          <w:lang w:val="en-US"/>
        </w:rPr>
        <w:t>]</w:t>
      </w:r>
    </w:p>
    <w:p w14:paraId="2AA78137" w14:textId="77777777" w:rsidR="00456E96" w:rsidRDefault="00D27DA6" w:rsidP="00D27DA6">
      <w:pPr>
        <w:pStyle w:val="NoSpacing"/>
        <w:rPr>
          <w:ins w:id="14" w:author="Pfister  Barbara" w:date="2018-02-28T10:58:00Z"/>
          <w:rFonts w:ascii="Arial" w:hAnsi="Arial" w:cs="Arial"/>
          <w:sz w:val="24"/>
        </w:rPr>
      </w:pPr>
      <w:proofErr w:type="gramStart"/>
      <w:r w:rsidRPr="008864AD">
        <w:rPr>
          <w:rFonts w:ascii="Arial" w:hAnsi="Arial" w:cs="Arial"/>
          <w:sz w:val="24"/>
        </w:rPr>
        <w:t>Peas (</w:t>
      </w:r>
      <w:proofErr w:type="spellStart"/>
      <w:ins w:id="15" w:author="Pfister  Barbara" w:date="2018-02-28T10:51:00Z">
        <w:r w:rsidR="00456E96">
          <w:rPr>
            <w:rFonts w:ascii="Arial" w:hAnsi="Arial" w:cs="Arial"/>
            <w:i/>
            <w:sz w:val="24"/>
          </w:rPr>
          <w:t>P</w:t>
        </w:r>
      </w:ins>
      <w:del w:id="16" w:author="Pfister  Barbara" w:date="2018-02-28T10:51:00Z">
        <w:r w:rsidRPr="008864AD" w:rsidDel="00456E96">
          <w:rPr>
            <w:rFonts w:ascii="Arial" w:hAnsi="Arial" w:cs="Arial"/>
            <w:i/>
            <w:sz w:val="24"/>
          </w:rPr>
          <w:delText>p</w:delText>
        </w:r>
      </w:del>
      <w:r w:rsidRPr="008864AD">
        <w:rPr>
          <w:rFonts w:ascii="Arial" w:hAnsi="Arial" w:cs="Arial"/>
          <w:i/>
          <w:sz w:val="24"/>
        </w:rPr>
        <w:t>isum</w:t>
      </w:r>
      <w:proofErr w:type="spellEnd"/>
      <w:r w:rsidRPr="008864AD">
        <w:rPr>
          <w:rFonts w:ascii="Arial" w:hAnsi="Arial" w:cs="Arial"/>
          <w:i/>
          <w:sz w:val="24"/>
        </w:rPr>
        <w:t xml:space="preserve"> </w:t>
      </w:r>
      <w:proofErr w:type="spellStart"/>
      <w:r w:rsidRPr="008864AD">
        <w:rPr>
          <w:rFonts w:ascii="Arial" w:hAnsi="Arial" w:cs="Arial"/>
          <w:i/>
          <w:sz w:val="24"/>
        </w:rPr>
        <w:t>sativum</w:t>
      </w:r>
      <w:proofErr w:type="spellEnd"/>
      <w:r w:rsidRPr="008864AD">
        <w:rPr>
          <w:rFonts w:ascii="Arial" w:hAnsi="Arial" w:cs="Arial"/>
          <w:sz w:val="24"/>
        </w:rPr>
        <w:t xml:space="preserve">) </w:t>
      </w:r>
      <w:ins w:id="17" w:author="Pfister  Barbara" w:date="2018-02-28T10:51:00Z">
        <w:r w:rsidR="00456E96">
          <w:rPr>
            <w:rFonts w:ascii="Arial" w:hAnsi="Arial" w:cs="Arial"/>
            <w:sz w:val="24"/>
          </w:rPr>
          <w:t>have been</w:t>
        </w:r>
      </w:ins>
      <w:del w:id="18" w:author="Pfister  Barbara" w:date="2018-02-28T10:51:00Z">
        <w:r w:rsidRPr="008864AD" w:rsidDel="00456E96">
          <w:rPr>
            <w:rFonts w:ascii="Arial" w:hAnsi="Arial" w:cs="Arial"/>
            <w:sz w:val="24"/>
          </w:rPr>
          <w:delText>are</w:delText>
        </w:r>
      </w:del>
      <w:r w:rsidRPr="008864AD">
        <w:rPr>
          <w:rFonts w:ascii="Arial" w:hAnsi="Arial" w:cs="Arial"/>
          <w:sz w:val="24"/>
        </w:rPr>
        <w:t xml:space="preserve"> cultivated </w:t>
      </w:r>
      <w:ins w:id="19" w:author="Pfister  Barbara" w:date="2018-02-28T10:51:00Z">
        <w:r w:rsidR="00456E96">
          <w:rPr>
            <w:rFonts w:ascii="Arial" w:hAnsi="Arial" w:cs="Arial"/>
            <w:sz w:val="24"/>
          </w:rPr>
          <w:t>by</w:t>
        </w:r>
      </w:ins>
      <w:del w:id="20" w:author="Pfister  Barbara" w:date="2018-02-28T10:51:00Z">
        <w:r w:rsidRPr="008864AD" w:rsidDel="00456E96">
          <w:rPr>
            <w:rFonts w:ascii="Arial" w:hAnsi="Arial" w:cs="Arial"/>
            <w:sz w:val="24"/>
          </w:rPr>
          <w:delText>from</w:delText>
        </w:r>
      </w:del>
      <w:r w:rsidRPr="008864AD">
        <w:rPr>
          <w:rFonts w:ascii="Arial" w:hAnsi="Arial" w:cs="Arial"/>
          <w:sz w:val="24"/>
        </w:rPr>
        <w:t xml:space="preserve"> humans</w:t>
      </w:r>
      <w:proofErr w:type="gramEnd"/>
      <w:r w:rsidRPr="008864AD">
        <w:rPr>
          <w:rFonts w:ascii="Arial" w:hAnsi="Arial" w:cs="Arial"/>
          <w:sz w:val="24"/>
        </w:rPr>
        <w:t xml:space="preserve"> for a long time</w:t>
      </w:r>
      <w:ins w:id="21" w:author="Pfister  Barbara" w:date="2018-02-28T10:52:00Z">
        <w:r w:rsidR="00456E96">
          <w:rPr>
            <w:rFonts w:ascii="Arial" w:hAnsi="Arial" w:cs="Arial"/>
            <w:sz w:val="24"/>
          </w:rPr>
          <w:t>, and hence a plethora of varieties</w:t>
        </w:r>
      </w:ins>
      <w:del w:id="22" w:author="Pfister  Barbara" w:date="2018-02-28T10:53:00Z">
        <w:r w:rsidRPr="008864AD" w:rsidDel="00456E96">
          <w:rPr>
            <w:rFonts w:ascii="Arial" w:hAnsi="Arial" w:cs="Arial"/>
            <w:sz w:val="24"/>
          </w:rPr>
          <w:delText>. A lot of different breeds</w:delText>
        </w:r>
      </w:del>
      <w:r w:rsidRPr="008864AD">
        <w:rPr>
          <w:rFonts w:ascii="Arial" w:hAnsi="Arial" w:cs="Arial"/>
          <w:sz w:val="24"/>
        </w:rPr>
        <w:t xml:space="preserve"> exist. Two of them are “Douche de Provence” and “Rapido”, which are used in this experiment. “Douche de Provence” peas belong to the dwarf peas, which are smaller than normal pea plants. </w:t>
      </w:r>
      <w:commentRangeStart w:id="23"/>
      <w:r w:rsidRPr="008864AD">
        <w:rPr>
          <w:rFonts w:ascii="Arial" w:hAnsi="Arial" w:cs="Arial"/>
          <w:sz w:val="24"/>
        </w:rPr>
        <w:t>The growth of plants is influenced by gibberellins like gibberellic acid (GA</w:t>
      </w:r>
      <w:r w:rsidRPr="008864AD">
        <w:rPr>
          <w:rFonts w:ascii="Arial" w:hAnsi="Arial" w:cs="Arial"/>
          <w:sz w:val="24"/>
          <w:vertAlign w:val="subscript"/>
        </w:rPr>
        <w:t>3</w:t>
      </w:r>
      <w:r w:rsidRPr="008864AD">
        <w:rPr>
          <w:rFonts w:ascii="Arial" w:hAnsi="Arial" w:cs="Arial"/>
          <w:sz w:val="24"/>
        </w:rPr>
        <w:t xml:space="preserve">). </w:t>
      </w:r>
      <w:commentRangeEnd w:id="23"/>
      <w:r w:rsidR="00456E96">
        <w:rPr>
          <w:rStyle w:val="CommentReference"/>
          <w:lang w:val="de-CH"/>
        </w:rPr>
        <w:commentReference w:id="23"/>
      </w:r>
      <w:r w:rsidRPr="008864AD">
        <w:rPr>
          <w:rFonts w:ascii="Arial" w:hAnsi="Arial" w:cs="Arial"/>
          <w:sz w:val="24"/>
        </w:rPr>
        <w:t>Gibberellins belongs to a big family of tetracyclic, diterpenoid growth regulators. A higher concentration of GA</w:t>
      </w:r>
      <w:r w:rsidRPr="008864AD">
        <w:rPr>
          <w:rFonts w:ascii="Arial" w:hAnsi="Arial" w:cs="Arial"/>
          <w:sz w:val="24"/>
          <w:vertAlign w:val="subscript"/>
        </w:rPr>
        <w:t>3</w:t>
      </w:r>
      <w:r w:rsidRPr="008864AD">
        <w:rPr>
          <w:rFonts w:ascii="Arial" w:hAnsi="Arial" w:cs="Arial"/>
          <w:sz w:val="24"/>
        </w:rPr>
        <w:t xml:space="preserve"> results in excessive organ elongation. When </w:t>
      </w:r>
      <w:r w:rsidRPr="00456E96">
        <w:rPr>
          <w:rFonts w:ascii="Arial" w:hAnsi="Arial" w:cs="Arial"/>
          <w:color w:val="FF0000"/>
          <w:sz w:val="24"/>
          <w:rPrChange w:id="24" w:author="Pfister  Barbara" w:date="2018-02-28T10:55:00Z">
            <w:rPr>
              <w:rFonts w:ascii="Arial" w:hAnsi="Arial" w:cs="Arial"/>
              <w:sz w:val="24"/>
            </w:rPr>
          </w:rPrChange>
        </w:rPr>
        <w:t xml:space="preserve">plants have </w:t>
      </w:r>
      <w:r w:rsidRPr="008864AD">
        <w:rPr>
          <w:rFonts w:ascii="Arial" w:hAnsi="Arial" w:cs="Arial"/>
          <w:sz w:val="24"/>
        </w:rPr>
        <w:t xml:space="preserve">specific mutations, </w:t>
      </w:r>
      <w:r w:rsidRPr="00456E96">
        <w:rPr>
          <w:rFonts w:ascii="Arial" w:hAnsi="Arial" w:cs="Arial"/>
          <w:color w:val="FF0000"/>
          <w:sz w:val="24"/>
          <w:rPrChange w:id="25" w:author="Pfister  Barbara" w:date="2018-02-28T10:55:00Z">
            <w:rPr>
              <w:rFonts w:ascii="Arial" w:hAnsi="Arial" w:cs="Arial"/>
              <w:sz w:val="24"/>
            </w:rPr>
          </w:rPrChange>
        </w:rPr>
        <w:t>it</w:t>
      </w:r>
      <w:r w:rsidRPr="008864AD">
        <w:rPr>
          <w:rFonts w:ascii="Arial" w:hAnsi="Arial" w:cs="Arial"/>
          <w:sz w:val="24"/>
        </w:rPr>
        <w:t xml:space="preserve"> </w:t>
      </w:r>
      <w:commentRangeStart w:id="26"/>
      <w:r w:rsidRPr="008864AD">
        <w:rPr>
          <w:rFonts w:ascii="Arial" w:hAnsi="Arial" w:cs="Arial"/>
          <w:sz w:val="24"/>
        </w:rPr>
        <w:t>become insensitive to GA</w:t>
      </w:r>
      <w:r w:rsidRPr="008864AD">
        <w:rPr>
          <w:rFonts w:ascii="Arial" w:hAnsi="Arial" w:cs="Arial"/>
          <w:sz w:val="24"/>
          <w:vertAlign w:val="subscript"/>
        </w:rPr>
        <w:t>3</w:t>
      </w:r>
      <w:commentRangeEnd w:id="26"/>
      <w:r w:rsidR="00456E96">
        <w:rPr>
          <w:rStyle w:val="CommentReference"/>
          <w:lang w:val="de-CH"/>
        </w:rPr>
        <w:commentReference w:id="26"/>
      </w:r>
      <w:r w:rsidRPr="008864AD">
        <w:rPr>
          <w:rFonts w:ascii="Arial" w:hAnsi="Arial" w:cs="Arial"/>
          <w:sz w:val="24"/>
        </w:rPr>
        <w:t xml:space="preserve">. Plants who have such a mutation </w:t>
      </w:r>
      <w:proofErr w:type="gramStart"/>
      <w:r w:rsidRPr="008864AD">
        <w:rPr>
          <w:rFonts w:ascii="Arial" w:hAnsi="Arial" w:cs="Arial"/>
          <w:sz w:val="24"/>
        </w:rPr>
        <w:t>are labelled</w:t>
      </w:r>
      <w:proofErr w:type="gramEnd"/>
      <w:r w:rsidRPr="008864AD">
        <w:rPr>
          <w:rFonts w:ascii="Arial" w:hAnsi="Arial" w:cs="Arial"/>
          <w:sz w:val="24"/>
        </w:rPr>
        <w:t xml:space="preserve"> as dwarf plants, like “Douche de Provence” peas.</w:t>
      </w:r>
    </w:p>
    <w:p w14:paraId="7714DB57" w14:textId="77777777" w:rsidR="00D27DA6" w:rsidRPr="008864AD" w:rsidRDefault="00D27DA6" w:rsidP="00D27DA6">
      <w:pPr>
        <w:pStyle w:val="NoSpacing"/>
        <w:rPr>
          <w:rFonts w:ascii="Arial" w:hAnsi="Arial" w:cs="Arial"/>
          <w:sz w:val="24"/>
        </w:rPr>
      </w:pPr>
      <w:del w:id="27" w:author="Pfister  Barbara" w:date="2018-02-28T10:58:00Z">
        <w:r w:rsidRPr="008864AD" w:rsidDel="00456E96">
          <w:rPr>
            <w:rFonts w:ascii="Arial" w:hAnsi="Arial" w:cs="Arial"/>
            <w:sz w:val="24"/>
          </w:rPr>
          <w:delText xml:space="preserve"> </w:delText>
        </w:r>
      </w:del>
      <w:r w:rsidRPr="008864AD">
        <w:rPr>
          <w:rFonts w:ascii="Arial" w:hAnsi="Arial" w:cs="Arial"/>
          <w:sz w:val="24"/>
        </w:rPr>
        <w:t>The effect of GA</w:t>
      </w:r>
      <w:r w:rsidRPr="008864AD">
        <w:rPr>
          <w:rFonts w:ascii="Arial" w:hAnsi="Arial" w:cs="Arial"/>
          <w:sz w:val="24"/>
          <w:vertAlign w:val="subscript"/>
        </w:rPr>
        <w:t>3</w:t>
      </w:r>
      <w:r w:rsidRPr="008864AD">
        <w:rPr>
          <w:rFonts w:ascii="Arial" w:hAnsi="Arial" w:cs="Arial"/>
          <w:sz w:val="24"/>
        </w:rPr>
        <w:t xml:space="preserve"> </w:t>
      </w:r>
      <w:ins w:id="28" w:author="Pfister  Barbara" w:date="2018-02-28T10:58:00Z">
        <w:r w:rsidR="00456E96">
          <w:rPr>
            <w:rFonts w:ascii="Arial" w:hAnsi="Arial" w:cs="Arial"/>
            <w:sz w:val="24"/>
          </w:rPr>
          <w:t>on</w:t>
        </w:r>
      </w:ins>
      <w:del w:id="29" w:author="Pfister  Barbara" w:date="2018-02-28T10:58:00Z">
        <w:r w:rsidRPr="008864AD" w:rsidDel="00456E96">
          <w:rPr>
            <w:rFonts w:ascii="Arial" w:hAnsi="Arial" w:cs="Arial"/>
            <w:sz w:val="24"/>
          </w:rPr>
          <w:delText>to</w:delText>
        </w:r>
      </w:del>
      <w:r w:rsidRPr="008864AD">
        <w:rPr>
          <w:rFonts w:ascii="Arial" w:hAnsi="Arial" w:cs="Arial"/>
          <w:sz w:val="24"/>
        </w:rPr>
        <w:t xml:space="preserve"> the growth of plants </w:t>
      </w:r>
      <w:proofErr w:type="gramStart"/>
      <w:r w:rsidRPr="008864AD">
        <w:rPr>
          <w:rFonts w:ascii="Arial" w:hAnsi="Arial" w:cs="Arial"/>
          <w:sz w:val="24"/>
        </w:rPr>
        <w:t>was already found</w:t>
      </w:r>
      <w:proofErr w:type="gramEnd"/>
      <w:r w:rsidRPr="008864AD">
        <w:rPr>
          <w:rFonts w:ascii="Arial" w:hAnsi="Arial" w:cs="Arial"/>
          <w:sz w:val="24"/>
        </w:rPr>
        <w:t xml:space="preserve"> in 1938, when a rice plant was infected with a fungus. The fungus produced GA</w:t>
      </w:r>
      <w:r w:rsidRPr="008864AD">
        <w:rPr>
          <w:rFonts w:ascii="Arial" w:hAnsi="Arial" w:cs="Arial"/>
          <w:sz w:val="24"/>
          <w:vertAlign w:val="subscript"/>
        </w:rPr>
        <w:t>3</w:t>
      </w:r>
      <w:r w:rsidRPr="008864AD">
        <w:rPr>
          <w:rFonts w:ascii="Arial" w:hAnsi="Arial" w:cs="Arial"/>
          <w:sz w:val="24"/>
        </w:rPr>
        <w:t>, which led to an excessive growth of stems. The increasing of the volume of the plant organs due to GA</w:t>
      </w:r>
      <w:r w:rsidRPr="008864AD">
        <w:rPr>
          <w:rFonts w:ascii="Arial" w:hAnsi="Arial" w:cs="Arial"/>
          <w:sz w:val="24"/>
          <w:vertAlign w:val="subscript"/>
        </w:rPr>
        <w:t>3</w:t>
      </w:r>
      <w:r w:rsidRPr="008864AD">
        <w:rPr>
          <w:rFonts w:ascii="Arial" w:hAnsi="Arial" w:cs="Arial"/>
          <w:sz w:val="24"/>
        </w:rPr>
        <w:t xml:space="preserve"> is achieved by cell expansion and higher cell division rates.</w:t>
      </w:r>
    </w:p>
    <w:p w14:paraId="762F99EE" w14:textId="77777777" w:rsidR="00D27DA6" w:rsidRPr="00873E08" w:rsidRDefault="00D27DA6" w:rsidP="00D27DA6">
      <w:pPr>
        <w:pStyle w:val="NoSpacing"/>
        <w:rPr>
          <w:rFonts w:ascii="Arial" w:hAnsi="Arial" w:cs="Arial"/>
        </w:rPr>
      </w:pPr>
    </w:p>
    <w:p w14:paraId="1B312D15" w14:textId="77777777" w:rsidR="00D27DA6" w:rsidRPr="00873E08" w:rsidRDefault="00D27DA6" w:rsidP="00D27DA6">
      <w:pPr>
        <w:pStyle w:val="Heading3"/>
        <w:rPr>
          <w:rFonts w:ascii="Arial" w:hAnsi="Arial" w:cs="Arial"/>
          <w:lang w:val="en-US"/>
        </w:rPr>
      </w:pPr>
      <w:r w:rsidRPr="00873E08">
        <w:rPr>
          <w:rFonts w:ascii="Arial" w:hAnsi="Arial" w:cs="Arial"/>
          <w:lang w:val="en-US"/>
        </w:rPr>
        <w:t>Hypothesis</w:t>
      </w:r>
    </w:p>
    <w:p w14:paraId="489B4E94" w14:textId="77777777" w:rsidR="00D27DA6" w:rsidRPr="008864AD" w:rsidRDefault="00D27DA6" w:rsidP="00D27DA6">
      <w:pPr>
        <w:pStyle w:val="NoSpacing"/>
        <w:rPr>
          <w:rFonts w:ascii="Arial" w:hAnsi="Arial" w:cs="Arial"/>
          <w:sz w:val="24"/>
        </w:rPr>
      </w:pPr>
      <w:r w:rsidRPr="008864AD">
        <w:rPr>
          <w:rFonts w:ascii="Arial" w:hAnsi="Arial" w:cs="Arial"/>
          <w:sz w:val="24"/>
        </w:rPr>
        <w:t>The normal peas will show a difference in growth of the internodes, due to the different treatment (GA</w:t>
      </w:r>
      <w:r w:rsidRPr="008864AD">
        <w:rPr>
          <w:rFonts w:ascii="Arial" w:hAnsi="Arial" w:cs="Arial"/>
          <w:sz w:val="24"/>
          <w:vertAlign w:val="subscript"/>
        </w:rPr>
        <w:t>3</w:t>
      </w:r>
      <w:r w:rsidRPr="008864AD">
        <w:rPr>
          <w:rFonts w:ascii="Arial" w:hAnsi="Arial" w:cs="Arial"/>
          <w:sz w:val="24"/>
        </w:rPr>
        <w:t>/control). The dwarf peas will not show a difference in the growth of the internodes due to the treatment.</w:t>
      </w:r>
    </w:p>
    <w:p w14:paraId="09225657" w14:textId="77777777" w:rsidR="00D27DA6" w:rsidRPr="008864AD" w:rsidRDefault="00D27DA6" w:rsidP="00D27DA6">
      <w:pPr>
        <w:pStyle w:val="NoSpacing"/>
        <w:rPr>
          <w:rFonts w:ascii="Arial" w:hAnsi="Arial" w:cs="Arial"/>
          <w:sz w:val="24"/>
        </w:rPr>
      </w:pPr>
    </w:p>
    <w:p w14:paraId="05570187" w14:textId="77777777" w:rsidR="00D27DA6" w:rsidRPr="00873E08" w:rsidRDefault="00D27DA6" w:rsidP="00D27DA6">
      <w:pPr>
        <w:pStyle w:val="Heading3"/>
        <w:rPr>
          <w:rFonts w:ascii="Arial" w:hAnsi="Arial" w:cs="Arial"/>
        </w:rPr>
      </w:pPr>
      <w:r w:rsidRPr="00873E08">
        <w:rPr>
          <w:rFonts w:ascii="Arial" w:hAnsi="Arial" w:cs="Arial"/>
        </w:rPr>
        <w:t xml:space="preserve">Methods </w:t>
      </w:r>
      <w:r w:rsidRPr="00873E08">
        <w:rPr>
          <w:rFonts w:ascii="Arial" w:hAnsi="Arial" w:cs="Arial"/>
          <w:vertAlign w:val="superscript"/>
        </w:rPr>
        <w:t>[</w:t>
      </w:r>
      <w:r w:rsidR="008F0AE4">
        <w:rPr>
          <w:rFonts w:ascii="Arial" w:hAnsi="Arial" w:cs="Arial"/>
          <w:vertAlign w:val="superscript"/>
        </w:rPr>
        <w:t>4</w:t>
      </w:r>
      <w:r w:rsidRPr="00873E08">
        <w:rPr>
          <w:rFonts w:ascii="Arial" w:hAnsi="Arial" w:cs="Arial"/>
          <w:vertAlign w:val="superscript"/>
        </w:rPr>
        <w:t>]</w:t>
      </w:r>
    </w:p>
    <w:p w14:paraId="75E25B2D" w14:textId="77777777" w:rsidR="00D27DA6" w:rsidRPr="008864AD" w:rsidRDefault="00D27DA6" w:rsidP="00D27DA6">
      <w:pPr>
        <w:pStyle w:val="NoSpacing"/>
        <w:numPr>
          <w:ilvl w:val="0"/>
          <w:numId w:val="1"/>
        </w:numPr>
        <w:rPr>
          <w:rFonts w:ascii="Arial" w:hAnsi="Arial" w:cs="Arial"/>
          <w:sz w:val="24"/>
        </w:rPr>
      </w:pPr>
      <w:r w:rsidRPr="008864AD">
        <w:rPr>
          <w:rFonts w:ascii="Arial" w:hAnsi="Arial" w:cs="Arial"/>
          <w:sz w:val="24"/>
        </w:rPr>
        <w:t>internodes of 5 plants of each different treatment were measured and marked</w:t>
      </w:r>
    </w:p>
    <w:p w14:paraId="07D0C3F7" w14:textId="77777777" w:rsidR="00D27DA6" w:rsidRPr="008864AD" w:rsidRDefault="00D27DA6" w:rsidP="00D27DA6">
      <w:pPr>
        <w:pStyle w:val="NoSpacing"/>
        <w:numPr>
          <w:ilvl w:val="0"/>
          <w:numId w:val="1"/>
        </w:numPr>
        <w:rPr>
          <w:rFonts w:ascii="Arial" w:hAnsi="Arial" w:cs="Arial"/>
          <w:sz w:val="24"/>
        </w:rPr>
      </w:pPr>
      <w:r w:rsidRPr="008864AD">
        <w:rPr>
          <w:rFonts w:ascii="Arial" w:hAnsi="Arial" w:cs="Arial"/>
          <w:sz w:val="24"/>
        </w:rPr>
        <w:t>plants were sprayed with control or GA</w:t>
      </w:r>
      <w:r w:rsidRPr="008864AD">
        <w:rPr>
          <w:rFonts w:ascii="Arial" w:hAnsi="Arial" w:cs="Arial"/>
          <w:sz w:val="24"/>
          <w:vertAlign w:val="subscript"/>
        </w:rPr>
        <w:t>3</w:t>
      </w:r>
      <w:r w:rsidRPr="008864AD">
        <w:rPr>
          <w:rFonts w:ascii="Arial" w:hAnsi="Arial" w:cs="Arial"/>
          <w:sz w:val="24"/>
        </w:rPr>
        <w:t xml:space="preserve"> solution</w:t>
      </w:r>
    </w:p>
    <w:p w14:paraId="6EFA7C85" w14:textId="77777777" w:rsidR="00D27DA6" w:rsidRPr="008864AD" w:rsidRDefault="00D27DA6" w:rsidP="00D27DA6">
      <w:pPr>
        <w:pStyle w:val="NoSpacing"/>
        <w:numPr>
          <w:ilvl w:val="0"/>
          <w:numId w:val="1"/>
        </w:numPr>
        <w:rPr>
          <w:rFonts w:ascii="Arial" w:hAnsi="Arial" w:cs="Arial"/>
          <w:sz w:val="24"/>
        </w:rPr>
      </w:pPr>
      <w:r w:rsidRPr="008864AD">
        <w:rPr>
          <w:rFonts w:ascii="Arial" w:hAnsi="Arial" w:cs="Arial"/>
          <w:sz w:val="24"/>
        </w:rPr>
        <w:t>plants are grown for 1 week</w:t>
      </w:r>
    </w:p>
    <w:p w14:paraId="1A87F773" w14:textId="77777777" w:rsidR="00D27DA6" w:rsidRPr="00873E08" w:rsidRDefault="00D27DA6" w:rsidP="00D27DA6">
      <w:pPr>
        <w:pStyle w:val="NoSpacing"/>
        <w:rPr>
          <w:rFonts w:ascii="Arial" w:hAnsi="Arial" w:cs="Arial"/>
        </w:rPr>
      </w:pPr>
    </w:p>
    <w:p w14:paraId="6D2CB770" w14:textId="77777777" w:rsidR="008864AD" w:rsidRDefault="008864AD" w:rsidP="00D27DA6">
      <w:pPr>
        <w:pStyle w:val="Heading3"/>
        <w:tabs>
          <w:tab w:val="left" w:pos="1490"/>
        </w:tabs>
        <w:rPr>
          <w:rFonts w:ascii="Arial" w:hAnsi="Arial" w:cs="Arial"/>
        </w:rPr>
      </w:pPr>
    </w:p>
    <w:p w14:paraId="67863A86" w14:textId="77777777" w:rsidR="00D27DA6" w:rsidRPr="00873E08" w:rsidRDefault="00D27DA6" w:rsidP="00D27DA6">
      <w:pPr>
        <w:pStyle w:val="Heading3"/>
        <w:tabs>
          <w:tab w:val="left" w:pos="1490"/>
        </w:tabs>
        <w:rPr>
          <w:rFonts w:ascii="Arial" w:hAnsi="Arial" w:cs="Arial"/>
        </w:rPr>
      </w:pPr>
      <w:proofErr w:type="spellStart"/>
      <w:r w:rsidRPr="00873E08">
        <w:rPr>
          <w:rFonts w:ascii="Arial" w:hAnsi="Arial" w:cs="Arial"/>
        </w:rPr>
        <w:t>Results</w:t>
      </w:r>
      <w:proofErr w:type="spellEnd"/>
    </w:p>
    <w:tbl>
      <w:tblPr>
        <w:tblStyle w:val="TableGrid"/>
        <w:tblW w:w="0" w:type="auto"/>
        <w:tblLook w:val="04A0" w:firstRow="1" w:lastRow="0" w:firstColumn="1" w:lastColumn="0" w:noHBand="0" w:noVBand="1"/>
      </w:tblPr>
      <w:tblGrid>
        <w:gridCol w:w="858"/>
        <w:gridCol w:w="997"/>
        <w:gridCol w:w="1029"/>
        <w:gridCol w:w="1034"/>
        <w:gridCol w:w="1029"/>
        <w:gridCol w:w="1028"/>
        <w:gridCol w:w="1029"/>
        <w:gridCol w:w="1029"/>
        <w:gridCol w:w="1029"/>
      </w:tblGrid>
      <w:tr w:rsidR="00D27DA6" w:rsidRPr="00370D64" w14:paraId="20CD3C5C"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238003D1" w14:textId="77777777" w:rsidR="00D27DA6" w:rsidRPr="00873E08" w:rsidRDefault="00D27DA6">
            <w:pPr>
              <w:pStyle w:val="NoSpacing"/>
              <w:ind w:left="-120"/>
              <w:rPr>
                <w:rFonts w:ascii="Arial" w:hAnsi="Arial" w:cs="Arial"/>
                <w:sz w:val="18"/>
                <w:szCs w:val="18"/>
              </w:rPr>
            </w:pPr>
            <w:r w:rsidRPr="00873E08">
              <w:rPr>
                <w:rFonts w:ascii="Arial" w:hAnsi="Arial" w:cs="Arial"/>
                <w:sz w:val="18"/>
                <w:szCs w:val="18"/>
              </w:rPr>
              <w:t>Plant/ Internode</w:t>
            </w:r>
          </w:p>
        </w:tc>
        <w:tc>
          <w:tcPr>
            <w:tcW w:w="997" w:type="dxa"/>
            <w:tcBorders>
              <w:top w:val="single" w:sz="4" w:space="0" w:color="auto"/>
              <w:left w:val="single" w:sz="4" w:space="0" w:color="auto"/>
              <w:bottom w:val="single" w:sz="4" w:space="0" w:color="auto"/>
              <w:right w:val="single" w:sz="4" w:space="0" w:color="auto"/>
            </w:tcBorders>
            <w:hideMark/>
          </w:tcPr>
          <w:p w14:paraId="011F3A4D" w14:textId="77777777" w:rsidR="00D27DA6" w:rsidRPr="00873E08" w:rsidRDefault="00D27DA6">
            <w:pPr>
              <w:pStyle w:val="NoSpacing"/>
              <w:ind w:left="-110"/>
              <w:rPr>
                <w:rFonts w:ascii="Arial" w:hAnsi="Arial" w:cs="Arial"/>
                <w:sz w:val="18"/>
                <w:szCs w:val="18"/>
              </w:rPr>
            </w:pPr>
            <w:r w:rsidRPr="00873E08">
              <w:rPr>
                <w:rFonts w:ascii="Arial" w:hAnsi="Arial" w:cs="Arial"/>
                <w:sz w:val="18"/>
                <w:szCs w:val="18"/>
              </w:rPr>
              <w:t>Length internodes, normal pea, before GA</w:t>
            </w:r>
            <w:r w:rsidRPr="00873E08">
              <w:rPr>
                <w:rFonts w:ascii="Arial" w:hAnsi="Arial" w:cs="Arial"/>
                <w:sz w:val="18"/>
                <w:szCs w:val="18"/>
                <w:vertAlign w:val="subscript"/>
              </w:rPr>
              <w:t xml:space="preserve">3 </w:t>
            </w:r>
            <w:r w:rsidRPr="00873E08">
              <w:rPr>
                <w:rFonts w:ascii="Arial" w:hAnsi="Arial" w:cs="Arial"/>
                <w:sz w:val="18"/>
                <w:szCs w:val="18"/>
              </w:rPr>
              <w:t>treatment [mm]</w:t>
            </w:r>
          </w:p>
        </w:tc>
        <w:tc>
          <w:tcPr>
            <w:tcW w:w="1034" w:type="dxa"/>
            <w:tcBorders>
              <w:top w:val="single" w:sz="4" w:space="0" w:color="auto"/>
              <w:left w:val="single" w:sz="4" w:space="0" w:color="auto"/>
              <w:bottom w:val="single" w:sz="4" w:space="0" w:color="auto"/>
              <w:right w:val="single" w:sz="4" w:space="0" w:color="auto"/>
            </w:tcBorders>
            <w:hideMark/>
          </w:tcPr>
          <w:p w14:paraId="260C597E" w14:textId="77777777" w:rsidR="00D27DA6" w:rsidRPr="00873E08" w:rsidRDefault="00D27DA6">
            <w:pPr>
              <w:pStyle w:val="NoSpacing"/>
              <w:ind w:left="-110"/>
              <w:rPr>
                <w:rFonts w:ascii="Arial" w:hAnsi="Arial" w:cs="Arial"/>
                <w:sz w:val="18"/>
                <w:szCs w:val="18"/>
              </w:rPr>
            </w:pPr>
            <w:r w:rsidRPr="00873E08">
              <w:rPr>
                <w:rFonts w:ascii="Arial" w:hAnsi="Arial" w:cs="Arial"/>
                <w:sz w:val="18"/>
                <w:szCs w:val="18"/>
              </w:rPr>
              <w:t>Length internodes, normal pea, GA</w:t>
            </w:r>
            <w:r w:rsidRPr="00873E08">
              <w:rPr>
                <w:rFonts w:ascii="Arial" w:hAnsi="Arial" w:cs="Arial"/>
                <w:sz w:val="18"/>
                <w:szCs w:val="18"/>
                <w:vertAlign w:val="subscript"/>
              </w:rPr>
              <w:t>3</w:t>
            </w:r>
            <w:r w:rsidRPr="00873E08">
              <w:rPr>
                <w:rFonts w:ascii="Arial" w:hAnsi="Arial" w:cs="Arial"/>
                <w:sz w:val="18"/>
                <w:szCs w:val="18"/>
              </w:rPr>
              <w:t xml:space="preserve"> solution treatment [mm]</w:t>
            </w:r>
          </w:p>
        </w:tc>
        <w:tc>
          <w:tcPr>
            <w:tcW w:w="1039" w:type="dxa"/>
            <w:tcBorders>
              <w:top w:val="single" w:sz="4" w:space="0" w:color="auto"/>
              <w:left w:val="single" w:sz="4" w:space="0" w:color="auto"/>
              <w:bottom w:val="single" w:sz="4" w:space="0" w:color="auto"/>
              <w:right w:val="single" w:sz="4" w:space="0" w:color="auto"/>
            </w:tcBorders>
            <w:hideMark/>
          </w:tcPr>
          <w:p w14:paraId="42D1EF1F" w14:textId="77777777" w:rsidR="00D27DA6" w:rsidRPr="00873E08" w:rsidRDefault="00D27DA6">
            <w:pPr>
              <w:pStyle w:val="NoSpacing"/>
              <w:ind w:left="-110"/>
              <w:rPr>
                <w:rFonts w:ascii="Arial" w:hAnsi="Arial" w:cs="Arial"/>
                <w:sz w:val="18"/>
                <w:szCs w:val="18"/>
              </w:rPr>
            </w:pPr>
            <w:r w:rsidRPr="00873E08">
              <w:rPr>
                <w:rFonts w:ascii="Arial" w:hAnsi="Arial" w:cs="Arial"/>
                <w:sz w:val="18"/>
                <w:szCs w:val="18"/>
              </w:rPr>
              <w:t>Length internodes, normal pea, before treatment [mm]</w:t>
            </w:r>
          </w:p>
        </w:tc>
        <w:tc>
          <w:tcPr>
            <w:tcW w:w="1034" w:type="dxa"/>
            <w:tcBorders>
              <w:top w:val="single" w:sz="4" w:space="0" w:color="auto"/>
              <w:left w:val="single" w:sz="4" w:space="0" w:color="auto"/>
              <w:bottom w:val="single" w:sz="4" w:space="0" w:color="auto"/>
              <w:right w:val="single" w:sz="4" w:space="0" w:color="auto"/>
            </w:tcBorders>
            <w:hideMark/>
          </w:tcPr>
          <w:p w14:paraId="0ACF4E05" w14:textId="77777777" w:rsidR="00D27DA6" w:rsidRPr="00873E08" w:rsidRDefault="00D27DA6">
            <w:pPr>
              <w:pStyle w:val="NoSpacing"/>
              <w:ind w:left="-110"/>
              <w:rPr>
                <w:rFonts w:ascii="Arial" w:hAnsi="Arial" w:cs="Arial"/>
                <w:sz w:val="18"/>
                <w:szCs w:val="18"/>
              </w:rPr>
            </w:pPr>
            <w:r w:rsidRPr="00873E08">
              <w:rPr>
                <w:rFonts w:ascii="Arial" w:hAnsi="Arial" w:cs="Arial"/>
                <w:sz w:val="18"/>
                <w:szCs w:val="18"/>
              </w:rPr>
              <w:t>Length internodes, normal pea, control treatment [mm]</w:t>
            </w:r>
          </w:p>
        </w:tc>
        <w:tc>
          <w:tcPr>
            <w:tcW w:w="1032" w:type="dxa"/>
            <w:tcBorders>
              <w:top w:val="single" w:sz="4" w:space="0" w:color="auto"/>
              <w:left w:val="single" w:sz="4" w:space="0" w:color="auto"/>
              <w:bottom w:val="single" w:sz="4" w:space="0" w:color="auto"/>
              <w:right w:val="single" w:sz="4" w:space="0" w:color="auto"/>
            </w:tcBorders>
            <w:hideMark/>
          </w:tcPr>
          <w:p w14:paraId="4DF0D834" w14:textId="77777777" w:rsidR="00D27DA6" w:rsidRPr="00873E08" w:rsidRDefault="00D27DA6">
            <w:pPr>
              <w:pStyle w:val="NoSpacing"/>
              <w:ind w:left="-110"/>
              <w:rPr>
                <w:rFonts w:ascii="Arial" w:hAnsi="Arial" w:cs="Arial"/>
                <w:sz w:val="18"/>
                <w:szCs w:val="18"/>
              </w:rPr>
            </w:pPr>
            <w:r w:rsidRPr="00873E08">
              <w:rPr>
                <w:rFonts w:ascii="Arial" w:hAnsi="Arial" w:cs="Arial"/>
                <w:sz w:val="18"/>
                <w:szCs w:val="18"/>
              </w:rPr>
              <w:t>Length internodes, dwarf pea, before GA</w:t>
            </w:r>
            <w:r w:rsidRPr="00873E08">
              <w:rPr>
                <w:rFonts w:ascii="Arial" w:hAnsi="Arial" w:cs="Arial"/>
                <w:sz w:val="18"/>
                <w:szCs w:val="18"/>
                <w:vertAlign w:val="subscript"/>
              </w:rPr>
              <w:t>3</w:t>
            </w:r>
            <w:r w:rsidRPr="00873E08">
              <w:rPr>
                <w:rFonts w:ascii="Arial" w:hAnsi="Arial" w:cs="Arial"/>
                <w:sz w:val="18"/>
                <w:szCs w:val="18"/>
              </w:rPr>
              <w:t xml:space="preserve"> treatment [mm]</w:t>
            </w:r>
          </w:p>
        </w:tc>
        <w:tc>
          <w:tcPr>
            <w:tcW w:w="1034" w:type="dxa"/>
            <w:tcBorders>
              <w:top w:val="single" w:sz="4" w:space="0" w:color="auto"/>
              <w:left w:val="single" w:sz="4" w:space="0" w:color="auto"/>
              <w:bottom w:val="single" w:sz="4" w:space="0" w:color="auto"/>
              <w:right w:val="single" w:sz="4" w:space="0" w:color="auto"/>
            </w:tcBorders>
            <w:hideMark/>
          </w:tcPr>
          <w:p w14:paraId="2BA31A2F" w14:textId="77777777" w:rsidR="00D27DA6" w:rsidRPr="00873E08" w:rsidRDefault="00D27DA6">
            <w:pPr>
              <w:pStyle w:val="NoSpacing"/>
              <w:ind w:left="-110"/>
              <w:rPr>
                <w:rFonts w:ascii="Arial" w:hAnsi="Arial" w:cs="Arial"/>
                <w:sz w:val="18"/>
                <w:szCs w:val="18"/>
              </w:rPr>
            </w:pPr>
            <w:r w:rsidRPr="00873E08">
              <w:rPr>
                <w:rFonts w:ascii="Arial" w:hAnsi="Arial" w:cs="Arial"/>
                <w:sz w:val="18"/>
                <w:szCs w:val="18"/>
              </w:rPr>
              <w:t>Length internodes, dwarf pea, GA</w:t>
            </w:r>
            <w:r w:rsidRPr="00873E08">
              <w:rPr>
                <w:rFonts w:ascii="Arial" w:hAnsi="Arial" w:cs="Arial"/>
                <w:sz w:val="18"/>
                <w:szCs w:val="18"/>
                <w:vertAlign w:val="subscript"/>
              </w:rPr>
              <w:t>3</w:t>
            </w:r>
            <w:r w:rsidRPr="00873E08">
              <w:rPr>
                <w:rFonts w:ascii="Arial" w:hAnsi="Arial" w:cs="Arial"/>
                <w:sz w:val="18"/>
                <w:szCs w:val="18"/>
              </w:rPr>
              <w:t xml:space="preserve"> solution treatment [mm]</w:t>
            </w:r>
          </w:p>
        </w:tc>
        <w:tc>
          <w:tcPr>
            <w:tcW w:w="1034" w:type="dxa"/>
            <w:tcBorders>
              <w:top w:val="single" w:sz="4" w:space="0" w:color="auto"/>
              <w:left w:val="single" w:sz="4" w:space="0" w:color="auto"/>
              <w:bottom w:val="single" w:sz="4" w:space="0" w:color="auto"/>
              <w:right w:val="single" w:sz="4" w:space="0" w:color="auto"/>
            </w:tcBorders>
            <w:hideMark/>
          </w:tcPr>
          <w:p w14:paraId="2B304801" w14:textId="77777777" w:rsidR="00D27DA6" w:rsidRPr="00873E08" w:rsidRDefault="00D27DA6">
            <w:pPr>
              <w:pStyle w:val="NoSpacing"/>
              <w:ind w:left="-110"/>
              <w:rPr>
                <w:rFonts w:ascii="Arial" w:hAnsi="Arial" w:cs="Arial"/>
                <w:sz w:val="18"/>
                <w:szCs w:val="18"/>
              </w:rPr>
            </w:pPr>
            <w:r w:rsidRPr="00873E08">
              <w:rPr>
                <w:rFonts w:ascii="Arial" w:hAnsi="Arial" w:cs="Arial"/>
                <w:sz w:val="18"/>
                <w:szCs w:val="18"/>
              </w:rPr>
              <w:t>Length internodes, dwarf pea, before treatment [mm]</w:t>
            </w:r>
          </w:p>
        </w:tc>
        <w:tc>
          <w:tcPr>
            <w:tcW w:w="1034" w:type="dxa"/>
            <w:tcBorders>
              <w:top w:val="single" w:sz="4" w:space="0" w:color="auto"/>
              <w:left w:val="single" w:sz="4" w:space="0" w:color="auto"/>
              <w:bottom w:val="single" w:sz="4" w:space="0" w:color="auto"/>
              <w:right w:val="single" w:sz="4" w:space="0" w:color="auto"/>
            </w:tcBorders>
            <w:hideMark/>
          </w:tcPr>
          <w:p w14:paraId="76471A6A" w14:textId="77777777" w:rsidR="00D27DA6" w:rsidRPr="00873E08" w:rsidRDefault="00D27DA6">
            <w:pPr>
              <w:pStyle w:val="NoSpacing"/>
              <w:ind w:left="-110"/>
              <w:rPr>
                <w:rFonts w:ascii="Arial" w:hAnsi="Arial" w:cs="Arial"/>
                <w:sz w:val="18"/>
                <w:szCs w:val="18"/>
              </w:rPr>
            </w:pPr>
            <w:r w:rsidRPr="00873E08">
              <w:rPr>
                <w:rFonts w:ascii="Arial" w:hAnsi="Arial" w:cs="Arial"/>
                <w:sz w:val="18"/>
                <w:szCs w:val="18"/>
              </w:rPr>
              <w:t>Length internodes, dwarf pea, control treatment [mm]</w:t>
            </w:r>
          </w:p>
        </w:tc>
      </w:tr>
      <w:tr w:rsidR="00D27DA6" w:rsidRPr="00873E08" w14:paraId="7B75C258"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7C9165F7" w14:textId="77777777" w:rsidR="00D27DA6" w:rsidRPr="00873E08" w:rsidRDefault="00D27DA6">
            <w:pPr>
              <w:pStyle w:val="NoSpacing"/>
              <w:rPr>
                <w:rFonts w:ascii="Arial" w:hAnsi="Arial" w:cs="Arial"/>
              </w:rPr>
            </w:pPr>
            <w:r w:rsidRPr="00873E08">
              <w:rPr>
                <w:rFonts w:ascii="Arial" w:hAnsi="Arial" w:cs="Arial"/>
              </w:rPr>
              <w:t>1/1</w:t>
            </w:r>
          </w:p>
        </w:tc>
        <w:tc>
          <w:tcPr>
            <w:tcW w:w="997" w:type="dxa"/>
            <w:tcBorders>
              <w:top w:val="single" w:sz="4" w:space="0" w:color="auto"/>
              <w:left w:val="single" w:sz="4" w:space="0" w:color="auto"/>
              <w:bottom w:val="single" w:sz="4" w:space="0" w:color="auto"/>
              <w:right w:val="single" w:sz="4" w:space="0" w:color="auto"/>
            </w:tcBorders>
            <w:hideMark/>
          </w:tcPr>
          <w:p w14:paraId="7101BF0C" w14:textId="77777777" w:rsidR="00D27DA6" w:rsidRPr="00873E08" w:rsidRDefault="00D27DA6">
            <w:pPr>
              <w:pStyle w:val="NoSpacing"/>
              <w:jc w:val="center"/>
              <w:rPr>
                <w:rFonts w:ascii="Arial" w:hAnsi="Arial" w:cs="Arial"/>
              </w:rPr>
            </w:pPr>
            <w:r w:rsidRPr="00873E08">
              <w:rPr>
                <w:rFonts w:ascii="Arial" w:hAnsi="Arial" w:cs="Arial"/>
              </w:rPr>
              <w:t>45</w:t>
            </w:r>
          </w:p>
        </w:tc>
        <w:tc>
          <w:tcPr>
            <w:tcW w:w="1034" w:type="dxa"/>
            <w:tcBorders>
              <w:top w:val="single" w:sz="4" w:space="0" w:color="auto"/>
              <w:left w:val="single" w:sz="4" w:space="0" w:color="auto"/>
              <w:bottom w:val="single" w:sz="4" w:space="0" w:color="auto"/>
              <w:right w:val="single" w:sz="4" w:space="0" w:color="auto"/>
            </w:tcBorders>
          </w:tcPr>
          <w:p w14:paraId="6B0B152F"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2338A696" w14:textId="77777777" w:rsidR="00D27DA6" w:rsidRPr="00873E08" w:rsidRDefault="00D27DA6">
            <w:pPr>
              <w:pStyle w:val="NoSpacing"/>
              <w:jc w:val="center"/>
              <w:rPr>
                <w:rFonts w:ascii="Arial" w:hAnsi="Arial" w:cs="Arial"/>
              </w:rPr>
            </w:pPr>
            <w:r w:rsidRPr="00873E08">
              <w:rPr>
                <w:rFonts w:ascii="Arial" w:hAnsi="Arial" w:cs="Arial"/>
              </w:rPr>
              <w:t>25</w:t>
            </w:r>
          </w:p>
        </w:tc>
        <w:tc>
          <w:tcPr>
            <w:tcW w:w="1034" w:type="dxa"/>
            <w:tcBorders>
              <w:top w:val="single" w:sz="4" w:space="0" w:color="auto"/>
              <w:left w:val="single" w:sz="4" w:space="0" w:color="auto"/>
              <w:bottom w:val="single" w:sz="4" w:space="0" w:color="auto"/>
              <w:right w:val="single" w:sz="4" w:space="0" w:color="auto"/>
            </w:tcBorders>
          </w:tcPr>
          <w:p w14:paraId="4F5B7B5E"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0398ABCE" w14:textId="77777777" w:rsidR="00D27DA6" w:rsidRPr="00873E08" w:rsidRDefault="00D27DA6">
            <w:pPr>
              <w:pStyle w:val="NoSpacing"/>
              <w:jc w:val="center"/>
              <w:rPr>
                <w:rFonts w:ascii="Arial" w:hAnsi="Arial" w:cs="Arial"/>
              </w:rPr>
            </w:pPr>
            <w:r w:rsidRPr="00873E08">
              <w:rPr>
                <w:rFonts w:ascii="Arial" w:hAnsi="Arial" w:cs="Arial"/>
              </w:rPr>
              <w:t>18</w:t>
            </w:r>
          </w:p>
        </w:tc>
        <w:tc>
          <w:tcPr>
            <w:tcW w:w="1034" w:type="dxa"/>
            <w:tcBorders>
              <w:top w:val="single" w:sz="4" w:space="0" w:color="auto"/>
              <w:left w:val="single" w:sz="4" w:space="0" w:color="auto"/>
              <w:bottom w:val="single" w:sz="4" w:space="0" w:color="auto"/>
              <w:right w:val="single" w:sz="4" w:space="0" w:color="auto"/>
            </w:tcBorders>
          </w:tcPr>
          <w:p w14:paraId="1303AB78"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0ED5E5D3" w14:textId="77777777" w:rsidR="00D27DA6" w:rsidRPr="00873E08" w:rsidRDefault="00D27DA6">
            <w:pPr>
              <w:pStyle w:val="NoSpacing"/>
              <w:jc w:val="center"/>
              <w:rPr>
                <w:rFonts w:ascii="Arial" w:hAnsi="Arial" w:cs="Arial"/>
              </w:rPr>
            </w:pPr>
            <w:r w:rsidRPr="00873E08">
              <w:rPr>
                <w:rFonts w:ascii="Arial" w:hAnsi="Arial" w:cs="Arial"/>
              </w:rPr>
              <w:t>23</w:t>
            </w:r>
          </w:p>
        </w:tc>
        <w:tc>
          <w:tcPr>
            <w:tcW w:w="1034" w:type="dxa"/>
            <w:tcBorders>
              <w:top w:val="single" w:sz="4" w:space="0" w:color="auto"/>
              <w:left w:val="single" w:sz="4" w:space="0" w:color="auto"/>
              <w:bottom w:val="single" w:sz="4" w:space="0" w:color="auto"/>
              <w:right w:val="single" w:sz="4" w:space="0" w:color="auto"/>
            </w:tcBorders>
          </w:tcPr>
          <w:p w14:paraId="3EDE9137" w14:textId="77777777" w:rsidR="00D27DA6" w:rsidRPr="00873E08" w:rsidRDefault="00D27DA6">
            <w:pPr>
              <w:pStyle w:val="NoSpacing"/>
              <w:jc w:val="center"/>
              <w:rPr>
                <w:rFonts w:ascii="Arial" w:hAnsi="Arial" w:cs="Arial"/>
              </w:rPr>
            </w:pPr>
          </w:p>
        </w:tc>
      </w:tr>
      <w:tr w:rsidR="00D27DA6" w:rsidRPr="00873E08" w14:paraId="15574BB9"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6FADA23A" w14:textId="77777777" w:rsidR="00D27DA6" w:rsidRPr="00873E08" w:rsidRDefault="00D27DA6">
            <w:pPr>
              <w:pStyle w:val="NoSpacing"/>
              <w:rPr>
                <w:rFonts w:ascii="Arial" w:hAnsi="Arial" w:cs="Arial"/>
              </w:rPr>
            </w:pPr>
            <w:r w:rsidRPr="00873E08">
              <w:rPr>
                <w:rFonts w:ascii="Arial" w:hAnsi="Arial" w:cs="Arial"/>
              </w:rPr>
              <w:t>1/2</w:t>
            </w:r>
          </w:p>
        </w:tc>
        <w:tc>
          <w:tcPr>
            <w:tcW w:w="997" w:type="dxa"/>
            <w:tcBorders>
              <w:top w:val="single" w:sz="4" w:space="0" w:color="auto"/>
              <w:left w:val="single" w:sz="4" w:space="0" w:color="auto"/>
              <w:bottom w:val="single" w:sz="4" w:space="0" w:color="auto"/>
              <w:right w:val="single" w:sz="4" w:space="0" w:color="auto"/>
            </w:tcBorders>
            <w:hideMark/>
          </w:tcPr>
          <w:p w14:paraId="73357970" w14:textId="77777777" w:rsidR="00D27DA6" w:rsidRPr="00873E08" w:rsidRDefault="00D27DA6">
            <w:pPr>
              <w:pStyle w:val="NoSpacing"/>
              <w:jc w:val="center"/>
              <w:rPr>
                <w:rFonts w:ascii="Arial" w:hAnsi="Arial" w:cs="Arial"/>
              </w:rPr>
            </w:pPr>
            <w:r w:rsidRPr="00873E08">
              <w:rPr>
                <w:rFonts w:ascii="Arial" w:hAnsi="Arial" w:cs="Arial"/>
              </w:rPr>
              <w:t>50</w:t>
            </w:r>
          </w:p>
        </w:tc>
        <w:tc>
          <w:tcPr>
            <w:tcW w:w="1034" w:type="dxa"/>
            <w:tcBorders>
              <w:top w:val="single" w:sz="4" w:space="0" w:color="auto"/>
              <w:left w:val="single" w:sz="4" w:space="0" w:color="auto"/>
              <w:bottom w:val="single" w:sz="4" w:space="0" w:color="auto"/>
              <w:right w:val="single" w:sz="4" w:space="0" w:color="auto"/>
            </w:tcBorders>
          </w:tcPr>
          <w:p w14:paraId="6580ACF4"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147802CE" w14:textId="77777777" w:rsidR="00D27DA6" w:rsidRPr="00873E08" w:rsidRDefault="00D27DA6">
            <w:pPr>
              <w:pStyle w:val="NoSpacing"/>
              <w:jc w:val="center"/>
              <w:rPr>
                <w:rFonts w:ascii="Arial" w:hAnsi="Arial" w:cs="Arial"/>
              </w:rPr>
            </w:pPr>
            <w:r w:rsidRPr="00873E08">
              <w:rPr>
                <w:rFonts w:ascii="Arial" w:hAnsi="Arial" w:cs="Arial"/>
              </w:rPr>
              <w:t>55</w:t>
            </w:r>
          </w:p>
        </w:tc>
        <w:tc>
          <w:tcPr>
            <w:tcW w:w="1034" w:type="dxa"/>
            <w:tcBorders>
              <w:top w:val="single" w:sz="4" w:space="0" w:color="auto"/>
              <w:left w:val="single" w:sz="4" w:space="0" w:color="auto"/>
              <w:bottom w:val="single" w:sz="4" w:space="0" w:color="auto"/>
              <w:right w:val="single" w:sz="4" w:space="0" w:color="auto"/>
            </w:tcBorders>
          </w:tcPr>
          <w:p w14:paraId="5B105D78"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1DDEAD1F" w14:textId="77777777" w:rsidR="00D27DA6" w:rsidRPr="00873E08" w:rsidRDefault="00D27DA6">
            <w:pPr>
              <w:pStyle w:val="NoSpacing"/>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14:paraId="02A440A7"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7250F798" w14:textId="77777777" w:rsidR="00D27DA6" w:rsidRPr="00873E08" w:rsidRDefault="00D27DA6">
            <w:pPr>
              <w:pStyle w:val="NoSpacing"/>
              <w:jc w:val="center"/>
              <w:rPr>
                <w:rFonts w:ascii="Arial" w:hAnsi="Arial" w:cs="Arial"/>
              </w:rPr>
            </w:pPr>
            <w:r w:rsidRPr="00873E08">
              <w:rPr>
                <w:rFonts w:ascii="Arial" w:hAnsi="Arial" w:cs="Arial"/>
              </w:rPr>
              <w:t>16</w:t>
            </w:r>
          </w:p>
        </w:tc>
        <w:tc>
          <w:tcPr>
            <w:tcW w:w="1034" w:type="dxa"/>
            <w:tcBorders>
              <w:top w:val="single" w:sz="4" w:space="0" w:color="auto"/>
              <w:left w:val="single" w:sz="4" w:space="0" w:color="auto"/>
              <w:bottom w:val="single" w:sz="4" w:space="0" w:color="auto"/>
              <w:right w:val="single" w:sz="4" w:space="0" w:color="auto"/>
            </w:tcBorders>
          </w:tcPr>
          <w:p w14:paraId="27377384" w14:textId="77777777" w:rsidR="00D27DA6" w:rsidRPr="00873E08" w:rsidRDefault="00D27DA6">
            <w:pPr>
              <w:pStyle w:val="NoSpacing"/>
              <w:jc w:val="center"/>
              <w:rPr>
                <w:rFonts w:ascii="Arial" w:hAnsi="Arial" w:cs="Arial"/>
              </w:rPr>
            </w:pPr>
          </w:p>
        </w:tc>
      </w:tr>
      <w:tr w:rsidR="00D27DA6" w:rsidRPr="00873E08" w14:paraId="3857BD83"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5100B798" w14:textId="77777777" w:rsidR="00D27DA6" w:rsidRPr="00873E08" w:rsidRDefault="00D27DA6">
            <w:pPr>
              <w:pStyle w:val="NoSpacing"/>
              <w:rPr>
                <w:rFonts w:ascii="Arial" w:hAnsi="Arial" w:cs="Arial"/>
              </w:rPr>
            </w:pPr>
            <w:r w:rsidRPr="00873E08">
              <w:rPr>
                <w:rFonts w:ascii="Arial" w:hAnsi="Arial" w:cs="Arial"/>
              </w:rPr>
              <w:t>1/3</w:t>
            </w:r>
          </w:p>
        </w:tc>
        <w:tc>
          <w:tcPr>
            <w:tcW w:w="997" w:type="dxa"/>
            <w:tcBorders>
              <w:top w:val="single" w:sz="4" w:space="0" w:color="auto"/>
              <w:left w:val="single" w:sz="4" w:space="0" w:color="auto"/>
              <w:bottom w:val="single" w:sz="4" w:space="0" w:color="auto"/>
              <w:right w:val="single" w:sz="4" w:space="0" w:color="auto"/>
            </w:tcBorders>
            <w:hideMark/>
          </w:tcPr>
          <w:p w14:paraId="239035AF" w14:textId="77777777" w:rsidR="00D27DA6" w:rsidRPr="00873E08" w:rsidRDefault="00D27DA6">
            <w:pPr>
              <w:pStyle w:val="NoSpacing"/>
              <w:jc w:val="center"/>
              <w:rPr>
                <w:rFonts w:ascii="Arial" w:hAnsi="Arial" w:cs="Arial"/>
              </w:rPr>
            </w:pPr>
            <w:r w:rsidRPr="00873E08">
              <w:rPr>
                <w:rFonts w:ascii="Arial" w:hAnsi="Arial" w:cs="Arial"/>
              </w:rPr>
              <w:t>35</w:t>
            </w:r>
          </w:p>
        </w:tc>
        <w:tc>
          <w:tcPr>
            <w:tcW w:w="1034" w:type="dxa"/>
            <w:tcBorders>
              <w:top w:val="single" w:sz="4" w:space="0" w:color="auto"/>
              <w:left w:val="single" w:sz="4" w:space="0" w:color="auto"/>
              <w:bottom w:val="single" w:sz="4" w:space="0" w:color="auto"/>
              <w:right w:val="single" w:sz="4" w:space="0" w:color="auto"/>
            </w:tcBorders>
          </w:tcPr>
          <w:p w14:paraId="6E6850E4"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32F41E42" w14:textId="77777777" w:rsidR="00D27DA6" w:rsidRPr="00873E08" w:rsidRDefault="00D27DA6">
            <w:pPr>
              <w:pStyle w:val="NoSpacing"/>
              <w:jc w:val="center"/>
              <w:rPr>
                <w:rFonts w:ascii="Arial" w:hAnsi="Arial" w:cs="Arial"/>
              </w:rPr>
            </w:pPr>
            <w:r w:rsidRPr="00873E08">
              <w:rPr>
                <w:rFonts w:ascii="Arial" w:hAnsi="Arial" w:cs="Arial"/>
              </w:rPr>
              <w:t>51</w:t>
            </w:r>
          </w:p>
        </w:tc>
        <w:tc>
          <w:tcPr>
            <w:tcW w:w="1034" w:type="dxa"/>
            <w:tcBorders>
              <w:top w:val="single" w:sz="4" w:space="0" w:color="auto"/>
              <w:left w:val="single" w:sz="4" w:space="0" w:color="auto"/>
              <w:bottom w:val="single" w:sz="4" w:space="0" w:color="auto"/>
              <w:right w:val="single" w:sz="4" w:space="0" w:color="auto"/>
            </w:tcBorders>
          </w:tcPr>
          <w:p w14:paraId="5A39A550"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7087D802" w14:textId="77777777" w:rsidR="00D27DA6" w:rsidRPr="00873E08" w:rsidRDefault="00D27DA6">
            <w:pPr>
              <w:pStyle w:val="NoSpacing"/>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14:paraId="2676BEC9"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3481FAD0" w14:textId="77777777" w:rsidR="00D27DA6" w:rsidRPr="00873E08" w:rsidRDefault="00D27DA6">
            <w:pPr>
              <w:pStyle w:val="NoSpacing"/>
              <w:jc w:val="center"/>
              <w:rPr>
                <w:rFonts w:ascii="Arial" w:hAnsi="Arial" w:cs="Arial"/>
              </w:rPr>
            </w:pPr>
            <w:r w:rsidRPr="00873E08">
              <w:rPr>
                <w:rFonts w:ascii="Arial" w:hAnsi="Arial" w:cs="Arial"/>
              </w:rPr>
              <w:t>15</w:t>
            </w:r>
          </w:p>
        </w:tc>
        <w:tc>
          <w:tcPr>
            <w:tcW w:w="1034" w:type="dxa"/>
            <w:tcBorders>
              <w:top w:val="single" w:sz="4" w:space="0" w:color="auto"/>
              <w:left w:val="single" w:sz="4" w:space="0" w:color="auto"/>
              <w:bottom w:val="single" w:sz="4" w:space="0" w:color="auto"/>
              <w:right w:val="single" w:sz="4" w:space="0" w:color="auto"/>
            </w:tcBorders>
          </w:tcPr>
          <w:p w14:paraId="797FD693" w14:textId="77777777" w:rsidR="00D27DA6" w:rsidRPr="00873E08" w:rsidRDefault="00D27DA6">
            <w:pPr>
              <w:pStyle w:val="NoSpacing"/>
              <w:jc w:val="center"/>
              <w:rPr>
                <w:rFonts w:ascii="Arial" w:hAnsi="Arial" w:cs="Arial"/>
              </w:rPr>
            </w:pPr>
          </w:p>
        </w:tc>
      </w:tr>
      <w:tr w:rsidR="00D27DA6" w:rsidRPr="00873E08" w14:paraId="046FC5DD"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190E2B06" w14:textId="77777777" w:rsidR="00D27DA6" w:rsidRPr="00873E08" w:rsidRDefault="00D27DA6">
            <w:pPr>
              <w:pStyle w:val="NoSpacing"/>
              <w:rPr>
                <w:rFonts w:ascii="Arial" w:hAnsi="Arial" w:cs="Arial"/>
              </w:rPr>
            </w:pPr>
            <w:r w:rsidRPr="00873E08">
              <w:rPr>
                <w:rFonts w:ascii="Arial" w:hAnsi="Arial" w:cs="Arial"/>
              </w:rPr>
              <w:t>2/1</w:t>
            </w:r>
          </w:p>
        </w:tc>
        <w:tc>
          <w:tcPr>
            <w:tcW w:w="997" w:type="dxa"/>
            <w:tcBorders>
              <w:top w:val="single" w:sz="4" w:space="0" w:color="auto"/>
              <w:left w:val="single" w:sz="4" w:space="0" w:color="auto"/>
              <w:bottom w:val="single" w:sz="4" w:space="0" w:color="auto"/>
              <w:right w:val="single" w:sz="4" w:space="0" w:color="auto"/>
            </w:tcBorders>
            <w:hideMark/>
          </w:tcPr>
          <w:p w14:paraId="4F955640" w14:textId="77777777" w:rsidR="00D27DA6" w:rsidRPr="00873E08" w:rsidRDefault="00D27DA6">
            <w:pPr>
              <w:pStyle w:val="NoSpacing"/>
              <w:jc w:val="center"/>
              <w:rPr>
                <w:rFonts w:ascii="Arial" w:hAnsi="Arial" w:cs="Arial"/>
              </w:rPr>
            </w:pPr>
            <w:r w:rsidRPr="00873E08">
              <w:rPr>
                <w:rFonts w:ascii="Arial" w:hAnsi="Arial" w:cs="Arial"/>
              </w:rPr>
              <w:t>37</w:t>
            </w:r>
          </w:p>
        </w:tc>
        <w:tc>
          <w:tcPr>
            <w:tcW w:w="1034" w:type="dxa"/>
            <w:tcBorders>
              <w:top w:val="single" w:sz="4" w:space="0" w:color="auto"/>
              <w:left w:val="single" w:sz="4" w:space="0" w:color="auto"/>
              <w:bottom w:val="single" w:sz="4" w:space="0" w:color="auto"/>
              <w:right w:val="single" w:sz="4" w:space="0" w:color="auto"/>
            </w:tcBorders>
          </w:tcPr>
          <w:p w14:paraId="2F1AC39F"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30CF7398" w14:textId="77777777" w:rsidR="00D27DA6" w:rsidRPr="00873E08" w:rsidRDefault="00D27DA6">
            <w:pPr>
              <w:pStyle w:val="NoSpacing"/>
              <w:jc w:val="center"/>
              <w:rPr>
                <w:rFonts w:ascii="Arial" w:hAnsi="Arial" w:cs="Arial"/>
              </w:rPr>
            </w:pPr>
            <w:r w:rsidRPr="00873E08">
              <w:rPr>
                <w:rFonts w:ascii="Arial" w:hAnsi="Arial" w:cs="Arial"/>
              </w:rPr>
              <w:t>50</w:t>
            </w:r>
          </w:p>
        </w:tc>
        <w:tc>
          <w:tcPr>
            <w:tcW w:w="1034" w:type="dxa"/>
            <w:tcBorders>
              <w:top w:val="single" w:sz="4" w:space="0" w:color="auto"/>
              <w:left w:val="single" w:sz="4" w:space="0" w:color="auto"/>
              <w:bottom w:val="single" w:sz="4" w:space="0" w:color="auto"/>
              <w:right w:val="single" w:sz="4" w:space="0" w:color="auto"/>
            </w:tcBorders>
          </w:tcPr>
          <w:p w14:paraId="219256FA"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061F769C" w14:textId="77777777" w:rsidR="00D27DA6" w:rsidRPr="00873E08" w:rsidRDefault="00D27DA6">
            <w:pPr>
              <w:pStyle w:val="NoSpacing"/>
              <w:jc w:val="center"/>
              <w:rPr>
                <w:rFonts w:ascii="Arial" w:hAnsi="Arial" w:cs="Arial"/>
              </w:rPr>
            </w:pPr>
            <w:r w:rsidRPr="00873E08">
              <w:rPr>
                <w:rFonts w:ascii="Arial" w:hAnsi="Arial" w:cs="Arial"/>
              </w:rPr>
              <w:t>19</w:t>
            </w:r>
          </w:p>
        </w:tc>
        <w:tc>
          <w:tcPr>
            <w:tcW w:w="1034" w:type="dxa"/>
            <w:tcBorders>
              <w:top w:val="single" w:sz="4" w:space="0" w:color="auto"/>
              <w:left w:val="single" w:sz="4" w:space="0" w:color="auto"/>
              <w:bottom w:val="single" w:sz="4" w:space="0" w:color="auto"/>
              <w:right w:val="single" w:sz="4" w:space="0" w:color="auto"/>
            </w:tcBorders>
          </w:tcPr>
          <w:p w14:paraId="00160496"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67BA8DA9" w14:textId="77777777" w:rsidR="00D27DA6" w:rsidRPr="00873E08" w:rsidRDefault="00D27DA6">
            <w:pPr>
              <w:pStyle w:val="NoSpacing"/>
              <w:jc w:val="center"/>
              <w:rPr>
                <w:rFonts w:ascii="Arial" w:hAnsi="Arial" w:cs="Arial"/>
              </w:rPr>
            </w:pPr>
            <w:r w:rsidRPr="00873E08">
              <w:rPr>
                <w:rFonts w:ascii="Arial" w:hAnsi="Arial" w:cs="Arial"/>
              </w:rPr>
              <w:t>20</w:t>
            </w:r>
          </w:p>
        </w:tc>
        <w:tc>
          <w:tcPr>
            <w:tcW w:w="1034" w:type="dxa"/>
            <w:tcBorders>
              <w:top w:val="single" w:sz="4" w:space="0" w:color="auto"/>
              <w:left w:val="single" w:sz="4" w:space="0" w:color="auto"/>
              <w:bottom w:val="single" w:sz="4" w:space="0" w:color="auto"/>
              <w:right w:val="single" w:sz="4" w:space="0" w:color="auto"/>
            </w:tcBorders>
          </w:tcPr>
          <w:p w14:paraId="7AD97BD0" w14:textId="77777777" w:rsidR="00D27DA6" w:rsidRPr="00873E08" w:rsidRDefault="00D27DA6">
            <w:pPr>
              <w:pStyle w:val="NoSpacing"/>
              <w:jc w:val="center"/>
              <w:rPr>
                <w:rFonts w:ascii="Arial" w:hAnsi="Arial" w:cs="Arial"/>
              </w:rPr>
            </w:pPr>
          </w:p>
        </w:tc>
      </w:tr>
      <w:tr w:rsidR="00D27DA6" w:rsidRPr="00873E08" w14:paraId="22961084"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4F0666F5" w14:textId="77777777" w:rsidR="00D27DA6" w:rsidRPr="00873E08" w:rsidRDefault="00D27DA6">
            <w:pPr>
              <w:pStyle w:val="NoSpacing"/>
              <w:rPr>
                <w:rFonts w:ascii="Arial" w:hAnsi="Arial" w:cs="Arial"/>
              </w:rPr>
            </w:pPr>
            <w:r w:rsidRPr="00873E08">
              <w:rPr>
                <w:rFonts w:ascii="Arial" w:hAnsi="Arial" w:cs="Arial"/>
              </w:rPr>
              <w:t>2/2</w:t>
            </w:r>
          </w:p>
        </w:tc>
        <w:tc>
          <w:tcPr>
            <w:tcW w:w="997" w:type="dxa"/>
            <w:tcBorders>
              <w:top w:val="single" w:sz="4" w:space="0" w:color="auto"/>
              <w:left w:val="single" w:sz="4" w:space="0" w:color="auto"/>
              <w:bottom w:val="single" w:sz="4" w:space="0" w:color="auto"/>
              <w:right w:val="single" w:sz="4" w:space="0" w:color="auto"/>
            </w:tcBorders>
            <w:hideMark/>
          </w:tcPr>
          <w:p w14:paraId="43A89D45" w14:textId="77777777" w:rsidR="00D27DA6" w:rsidRPr="00873E08" w:rsidRDefault="00D27DA6">
            <w:pPr>
              <w:pStyle w:val="NoSpacing"/>
              <w:jc w:val="center"/>
              <w:rPr>
                <w:rFonts w:ascii="Arial" w:hAnsi="Arial" w:cs="Arial"/>
              </w:rPr>
            </w:pPr>
            <w:r w:rsidRPr="00873E08">
              <w:rPr>
                <w:rFonts w:ascii="Arial" w:hAnsi="Arial" w:cs="Arial"/>
              </w:rPr>
              <w:t>42</w:t>
            </w:r>
          </w:p>
        </w:tc>
        <w:tc>
          <w:tcPr>
            <w:tcW w:w="1034" w:type="dxa"/>
            <w:tcBorders>
              <w:top w:val="single" w:sz="4" w:space="0" w:color="auto"/>
              <w:left w:val="single" w:sz="4" w:space="0" w:color="auto"/>
              <w:bottom w:val="single" w:sz="4" w:space="0" w:color="auto"/>
              <w:right w:val="single" w:sz="4" w:space="0" w:color="auto"/>
            </w:tcBorders>
          </w:tcPr>
          <w:p w14:paraId="36A638DB"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21E00CC4" w14:textId="77777777" w:rsidR="00D27DA6" w:rsidRPr="00873E08" w:rsidRDefault="00D27DA6">
            <w:pPr>
              <w:pStyle w:val="NoSpacing"/>
              <w:jc w:val="center"/>
              <w:rPr>
                <w:rFonts w:ascii="Arial" w:hAnsi="Arial" w:cs="Arial"/>
              </w:rPr>
            </w:pPr>
            <w:r w:rsidRPr="00873E08">
              <w:rPr>
                <w:rFonts w:ascii="Arial" w:hAnsi="Arial" w:cs="Arial"/>
              </w:rPr>
              <w:t>55</w:t>
            </w:r>
          </w:p>
        </w:tc>
        <w:tc>
          <w:tcPr>
            <w:tcW w:w="1034" w:type="dxa"/>
            <w:tcBorders>
              <w:top w:val="single" w:sz="4" w:space="0" w:color="auto"/>
              <w:left w:val="single" w:sz="4" w:space="0" w:color="auto"/>
              <w:bottom w:val="single" w:sz="4" w:space="0" w:color="auto"/>
              <w:right w:val="single" w:sz="4" w:space="0" w:color="auto"/>
            </w:tcBorders>
          </w:tcPr>
          <w:p w14:paraId="2B568190"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30B53A4B" w14:textId="77777777" w:rsidR="00D27DA6" w:rsidRPr="00873E08" w:rsidRDefault="00D27DA6">
            <w:pPr>
              <w:pStyle w:val="NoSpacing"/>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14:paraId="338A25F0"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55DE4818" w14:textId="77777777" w:rsidR="00D27DA6" w:rsidRPr="00873E08" w:rsidRDefault="00D27DA6">
            <w:pPr>
              <w:pStyle w:val="NoSpacing"/>
              <w:jc w:val="center"/>
              <w:rPr>
                <w:rFonts w:ascii="Arial" w:hAnsi="Arial" w:cs="Arial"/>
              </w:rPr>
            </w:pPr>
            <w:r w:rsidRPr="00873E08">
              <w:rPr>
                <w:rFonts w:ascii="Arial" w:hAnsi="Arial" w:cs="Arial"/>
              </w:rPr>
              <w:t>16</w:t>
            </w:r>
          </w:p>
        </w:tc>
        <w:tc>
          <w:tcPr>
            <w:tcW w:w="1034" w:type="dxa"/>
            <w:tcBorders>
              <w:top w:val="single" w:sz="4" w:space="0" w:color="auto"/>
              <w:left w:val="single" w:sz="4" w:space="0" w:color="auto"/>
              <w:bottom w:val="single" w:sz="4" w:space="0" w:color="auto"/>
              <w:right w:val="single" w:sz="4" w:space="0" w:color="auto"/>
            </w:tcBorders>
          </w:tcPr>
          <w:p w14:paraId="4B80ADBD" w14:textId="77777777" w:rsidR="00D27DA6" w:rsidRPr="00873E08" w:rsidRDefault="00D27DA6">
            <w:pPr>
              <w:pStyle w:val="NoSpacing"/>
              <w:jc w:val="center"/>
              <w:rPr>
                <w:rFonts w:ascii="Arial" w:hAnsi="Arial" w:cs="Arial"/>
              </w:rPr>
            </w:pPr>
          </w:p>
        </w:tc>
      </w:tr>
      <w:tr w:rsidR="00D27DA6" w:rsidRPr="00873E08" w14:paraId="4080FF9C"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72045E29" w14:textId="77777777" w:rsidR="00D27DA6" w:rsidRPr="00873E08" w:rsidRDefault="00D27DA6">
            <w:pPr>
              <w:pStyle w:val="NoSpacing"/>
              <w:rPr>
                <w:rFonts w:ascii="Arial" w:hAnsi="Arial" w:cs="Arial"/>
              </w:rPr>
            </w:pPr>
            <w:r w:rsidRPr="00873E08">
              <w:rPr>
                <w:rFonts w:ascii="Arial" w:hAnsi="Arial" w:cs="Arial"/>
              </w:rPr>
              <w:t>2/3</w:t>
            </w:r>
          </w:p>
        </w:tc>
        <w:tc>
          <w:tcPr>
            <w:tcW w:w="997" w:type="dxa"/>
            <w:tcBorders>
              <w:top w:val="single" w:sz="4" w:space="0" w:color="auto"/>
              <w:left w:val="single" w:sz="4" w:space="0" w:color="auto"/>
              <w:bottom w:val="single" w:sz="4" w:space="0" w:color="auto"/>
              <w:right w:val="single" w:sz="4" w:space="0" w:color="auto"/>
            </w:tcBorders>
            <w:hideMark/>
          </w:tcPr>
          <w:p w14:paraId="2C9D2C4E" w14:textId="77777777" w:rsidR="00D27DA6" w:rsidRPr="00873E08" w:rsidRDefault="00D27DA6">
            <w:pPr>
              <w:pStyle w:val="NoSpacing"/>
              <w:jc w:val="center"/>
              <w:rPr>
                <w:rFonts w:ascii="Arial" w:hAnsi="Arial" w:cs="Arial"/>
              </w:rPr>
            </w:pPr>
            <w:r w:rsidRPr="00873E08">
              <w:rPr>
                <w:rFonts w:ascii="Arial" w:hAnsi="Arial" w:cs="Arial"/>
              </w:rPr>
              <w:t>31</w:t>
            </w:r>
          </w:p>
        </w:tc>
        <w:tc>
          <w:tcPr>
            <w:tcW w:w="1034" w:type="dxa"/>
            <w:tcBorders>
              <w:top w:val="single" w:sz="4" w:space="0" w:color="auto"/>
              <w:left w:val="single" w:sz="4" w:space="0" w:color="auto"/>
              <w:bottom w:val="single" w:sz="4" w:space="0" w:color="auto"/>
              <w:right w:val="single" w:sz="4" w:space="0" w:color="auto"/>
            </w:tcBorders>
          </w:tcPr>
          <w:p w14:paraId="24B964E9"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7760F770" w14:textId="77777777" w:rsidR="00D27DA6" w:rsidRPr="00873E08" w:rsidRDefault="00D27DA6">
            <w:pPr>
              <w:pStyle w:val="NoSpacing"/>
              <w:jc w:val="center"/>
              <w:rPr>
                <w:rFonts w:ascii="Arial" w:hAnsi="Arial" w:cs="Arial"/>
              </w:rPr>
            </w:pPr>
            <w:r w:rsidRPr="00873E08">
              <w:rPr>
                <w:rFonts w:ascii="Arial" w:hAnsi="Arial" w:cs="Arial"/>
              </w:rPr>
              <w:t>--</w:t>
            </w:r>
          </w:p>
        </w:tc>
        <w:tc>
          <w:tcPr>
            <w:tcW w:w="1034" w:type="dxa"/>
            <w:tcBorders>
              <w:top w:val="single" w:sz="4" w:space="0" w:color="auto"/>
              <w:left w:val="single" w:sz="4" w:space="0" w:color="auto"/>
              <w:bottom w:val="single" w:sz="4" w:space="0" w:color="auto"/>
              <w:right w:val="single" w:sz="4" w:space="0" w:color="auto"/>
            </w:tcBorders>
          </w:tcPr>
          <w:p w14:paraId="5E0177C0"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795BE886" w14:textId="77777777" w:rsidR="00D27DA6" w:rsidRPr="00873E08" w:rsidRDefault="00D27DA6">
            <w:pPr>
              <w:pStyle w:val="NoSpacing"/>
              <w:jc w:val="center"/>
              <w:rPr>
                <w:rFonts w:ascii="Arial" w:hAnsi="Arial" w:cs="Arial"/>
              </w:rPr>
            </w:pPr>
            <w:r w:rsidRPr="00873E08">
              <w:rPr>
                <w:rFonts w:ascii="Arial" w:hAnsi="Arial" w:cs="Arial"/>
              </w:rPr>
              <w:t>14</w:t>
            </w:r>
          </w:p>
        </w:tc>
        <w:tc>
          <w:tcPr>
            <w:tcW w:w="1034" w:type="dxa"/>
            <w:tcBorders>
              <w:top w:val="single" w:sz="4" w:space="0" w:color="auto"/>
              <w:left w:val="single" w:sz="4" w:space="0" w:color="auto"/>
              <w:bottom w:val="single" w:sz="4" w:space="0" w:color="auto"/>
              <w:right w:val="single" w:sz="4" w:space="0" w:color="auto"/>
            </w:tcBorders>
          </w:tcPr>
          <w:p w14:paraId="55F44C79"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18269819" w14:textId="77777777" w:rsidR="00D27DA6" w:rsidRPr="00873E08" w:rsidRDefault="00D27DA6">
            <w:pPr>
              <w:pStyle w:val="NoSpacing"/>
              <w:jc w:val="center"/>
              <w:rPr>
                <w:rFonts w:ascii="Arial" w:hAnsi="Arial" w:cs="Arial"/>
              </w:rPr>
            </w:pPr>
            <w:r w:rsidRPr="00873E08">
              <w:rPr>
                <w:rFonts w:ascii="Arial" w:hAnsi="Arial" w:cs="Arial"/>
              </w:rPr>
              <w:t>13</w:t>
            </w:r>
          </w:p>
        </w:tc>
        <w:tc>
          <w:tcPr>
            <w:tcW w:w="1034" w:type="dxa"/>
            <w:tcBorders>
              <w:top w:val="single" w:sz="4" w:space="0" w:color="auto"/>
              <w:left w:val="single" w:sz="4" w:space="0" w:color="auto"/>
              <w:bottom w:val="single" w:sz="4" w:space="0" w:color="auto"/>
              <w:right w:val="single" w:sz="4" w:space="0" w:color="auto"/>
            </w:tcBorders>
          </w:tcPr>
          <w:p w14:paraId="1BA5BE44" w14:textId="77777777" w:rsidR="00D27DA6" w:rsidRPr="00873E08" w:rsidRDefault="00D27DA6">
            <w:pPr>
              <w:pStyle w:val="NoSpacing"/>
              <w:jc w:val="center"/>
              <w:rPr>
                <w:rFonts w:ascii="Arial" w:hAnsi="Arial" w:cs="Arial"/>
              </w:rPr>
            </w:pPr>
          </w:p>
        </w:tc>
      </w:tr>
      <w:tr w:rsidR="00D27DA6" w:rsidRPr="00873E08" w14:paraId="61F041F8"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2FDAD366" w14:textId="77777777" w:rsidR="00D27DA6" w:rsidRPr="00873E08" w:rsidRDefault="00D27DA6">
            <w:pPr>
              <w:pStyle w:val="NoSpacing"/>
              <w:rPr>
                <w:rFonts w:ascii="Arial" w:hAnsi="Arial" w:cs="Arial"/>
              </w:rPr>
            </w:pPr>
            <w:r w:rsidRPr="00873E08">
              <w:rPr>
                <w:rFonts w:ascii="Arial" w:hAnsi="Arial" w:cs="Arial"/>
              </w:rPr>
              <w:t>3/1</w:t>
            </w:r>
          </w:p>
        </w:tc>
        <w:tc>
          <w:tcPr>
            <w:tcW w:w="997" w:type="dxa"/>
            <w:tcBorders>
              <w:top w:val="single" w:sz="4" w:space="0" w:color="auto"/>
              <w:left w:val="single" w:sz="4" w:space="0" w:color="auto"/>
              <w:bottom w:val="single" w:sz="4" w:space="0" w:color="auto"/>
              <w:right w:val="single" w:sz="4" w:space="0" w:color="auto"/>
            </w:tcBorders>
            <w:hideMark/>
          </w:tcPr>
          <w:p w14:paraId="78ECADB8" w14:textId="77777777" w:rsidR="00D27DA6" w:rsidRPr="00873E08" w:rsidRDefault="00D27DA6">
            <w:pPr>
              <w:pStyle w:val="NoSpacing"/>
              <w:jc w:val="center"/>
              <w:rPr>
                <w:rFonts w:ascii="Arial" w:hAnsi="Arial" w:cs="Arial"/>
              </w:rPr>
            </w:pPr>
            <w:r w:rsidRPr="00873E08">
              <w:rPr>
                <w:rFonts w:ascii="Arial" w:hAnsi="Arial" w:cs="Arial"/>
              </w:rPr>
              <w:t>36</w:t>
            </w:r>
          </w:p>
        </w:tc>
        <w:tc>
          <w:tcPr>
            <w:tcW w:w="1034" w:type="dxa"/>
            <w:tcBorders>
              <w:top w:val="single" w:sz="4" w:space="0" w:color="auto"/>
              <w:left w:val="single" w:sz="4" w:space="0" w:color="auto"/>
              <w:bottom w:val="single" w:sz="4" w:space="0" w:color="auto"/>
              <w:right w:val="single" w:sz="4" w:space="0" w:color="auto"/>
            </w:tcBorders>
          </w:tcPr>
          <w:p w14:paraId="2AD1587E"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3C3C9BF0" w14:textId="77777777" w:rsidR="00D27DA6" w:rsidRPr="00873E08" w:rsidRDefault="00D27DA6">
            <w:pPr>
              <w:pStyle w:val="NoSpacing"/>
              <w:jc w:val="center"/>
              <w:rPr>
                <w:rFonts w:ascii="Arial" w:hAnsi="Arial" w:cs="Arial"/>
              </w:rPr>
            </w:pPr>
            <w:r w:rsidRPr="00873E08">
              <w:rPr>
                <w:rFonts w:ascii="Arial" w:hAnsi="Arial" w:cs="Arial"/>
              </w:rPr>
              <w:t>35</w:t>
            </w:r>
          </w:p>
        </w:tc>
        <w:tc>
          <w:tcPr>
            <w:tcW w:w="1034" w:type="dxa"/>
            <w:tcBorders>
              <w:top w:val="single" w:sz="4" w:space="0" w:color="auto"/>
              <w:left w:val="single" w:sz="4" w:space="0" w:color="auto"/>
              <w:bottom w:val="single" w:sz="4" w:space="0" w:color="auto"/>
              <w:right w:val="single" w:sz="4" w:space="0" w:color="auto"/>
            </w:tcBorders>
          </w:tcPr>
          <w:p w14:paraId="7C370892"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6650C6B1" w14:textId="77777777" w:rsidR="00D27DA6" w:rsidRPr="00873E08" w:rsidRDefault="00D27DA6">
            <w:pPr>
              <w:pStyle w:val="NoSpacing"/>
              <w:jc w:val="center"/>
              <w:rPr>
                <w:rFonts w:ascii="Arial" w:hAnsi="Arial" w:cs="Arial"/>
              </w:rPr>
            </w:pPr>
            <w:r w:rsidRPr="00873E08">
              <w:rPr>
                <w:rFonts w:ascii="Arial" w:hAnsi="Arial" w:cs="Arial"/>
              </w:rPr>
              <w:t>17</w:t>
            </w:r>
          </w:p>
        </w:tc>
        <w:tc>
          <w:tcPr>
            <w:tcW w:w="1034" w:type="dxa"/>
            <w:tcBorders>
              <w:top w:val="single" w:sz="4" w:space="0" w:color="auto"/>
              <w:left w:val="single" w:sz="4" w:space="0" w:color="auto"/>
              <w:bottom w:val="single" w:sz="4" w:space="0" w:color="auto"/>
              <w:right w:val="single" w:sz="4" w:space="0" w:color="auto"/>
            </w:tcBorders>
          </w:tcPr>
          <w:p w14:paraId="43E365AB"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05C02425" w14:textId="77777777" w:rsidR="00D27DA6" w:rsidRPr="00873E08" w:rsidRDefault="00D27DA6">
            <w:pPr>
              <w:pStyle w:val="NoSpacing"/>
              <w:jc w:val="center"/>
              <w:rPr>
                <w:rFonts w:ascii="Arial" w:hAnsi="Arial" w:cs="Arial"/>
              </w:rPr>
            </w:pPr>
            <w:r w:rsidRPr="00873E08">
              <w:rPr>
                <w:rFonts w:ascii="Arial" w:hAnsi="Arial" w:cs="Arial"/>
              </w:rPr>
              <w:t>19</w:t>
            </w:r>
          </w:p>
        </w:tc>
        <w:tc>
          <w:tcPr>
            <w:tcW w:w="1034" w:type="dxa"/>
            <w:tcBorders>
              <w:top w:val="single" w:sz="4" w:space="0" w:color="auto"/>
              <w:left w:val="single" w:sz="4" w:space="0" w:color="auto"/>
              <w:bottom w:val="single" w:sz="4" w:space="0" w:color="auto"/>
              <w:right w:val="single" w:sz="4" w:space="0" w:color="auto"/>
            </w:tcBorders>
          </w:tcPr>
          <w:p w14:paraId="37375CCF" w14:textId="77777777" w:rsidR="00D27DA6" w:rsidRPr="00873E08" w:rsidRDefault="00D27DA6">
            <w:pPr>
              <w:pStyle w:val="NoSpacing"/>
              <w:jc w:val="center"/>
              <w:rPr>
                <w:rFonts w:ascii="Arial" w:hAnsi="Arial" w:cs="Arial"/>
              </w:rPr>
            </w:pPr>
          </w:p>
        </w:tc>
      </w:tr>
      <w:tr w:rsidR="00D27DA6" w:rsidRPr="00873E08" w14:paraId="52B855B7"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591FBFF4" w14:textId="77777777" w:rsidR="00D27DA6" w:rsidRPr="00873E08" w:rsidRDefault="00D27DA6">
            <w:pPr>
              <w:pStyle w:val="NoSpacing"/>
              <w:rPr>
                <w:rFonts w:ascii="Arial" w:hAnsi="Arial" w:cs="Arial"/>
              </w:rPr>
            </w:pPr>
            <w:r w:rsidRPr="00873E08">
              <w:rPr>
                <w:rFonts w:ascii="Arial" w:hAnsi="Arial" w:cs="Arial"/>
              </w:rPr>
              <w:t>3/2</w:t>
            </w:r>
          </w:p>
        </w:tc>
        <w:tc>
          <w:tcPr>
            <w:tcW w:w="997" w:type="dxa"/>
            <w:tcBorders>
              <w:top w:val="single" w:sz="4" w:space="0" w:color="auto"/>
              <w:left w:val="single" w:sz="4" w:space="0" w:color="auto"/>
              <w:bottom w:val="single" w:sz="4" w:space="0" w:color="auto"/>
              <w:right w:val="single" w:sz="4" w:space="0" w:color="auto"/>
            </w:tcBorders>
            <w:hideMark/>
          </w:tcPr>
          <w:p w14:paraId="3213CCF5" w14:textId="77777777" w:rsidR="00D27DA6" w:rsidRPr="00873E08" w:rsidRDefault="00D27DA6">
            <w:pPr>
              <w:pStyle w:val="NoSpacing"/>
              <w:jc w:val="center"/>
              <w:rPr>
                <w:rFonts w:ascii="Arial" w:hAnsi="Arial" w:cs="Arial"/>
              </w:rPr>
            </w:pPr>
            <w:r w:rsidRPr="00873E08">
              <w:rPr>
                <w:rFonts w:ascii="Arial" w:hAnsi="Arial" w:cs="Arial"/>
              </w:rPr>
              <w:t>49</w:t>
            </w:r>
          </w:p>
        </w:tc>
        <w:tc>
          <w:tcPr>
            <w:tcW w:w="1034" w:type="dxa"/>
            <w:tcBorders>
              <w:top w:val="single" w:sz="4" w:space="0" w:color="auto"/>
              <w:left w:val="single" w:sz="4" w:space="0" w:color="auto"/>
              <w:bottom w:val="single" w:sz="4" w:space="0" w:color="auto"/>
              <w:right w:val="single" w:sz="4" w:space="0" w:color="auto"/>
            </w:tcBorders>
          </w:tcPr>
          <w:p w14:paraId="3CAA9A43"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77ECCC36" w14:textId="77777777" w:rsidR="00D27DA6" w:rsidRPr="00873E08" w:rsidRDefault="00D27DA6">
            <w:pPr>
              <w:pStyle w:val="NoSpacing"/>
              <w:jc w:val="center"/>
              <w:rPr>
                <w:rFonts w:ascii="Arial" w:hAnsi="Arial" w:cs="Arial"/>
              </w:rPr>
            </w:pPr>
            <w:r w:rsidRPr="00873E08">
              <w:rPr>
                <w:rFonts w:ascii="Arial" w:hAnsi="Arial" w:cs="Arial"/>
              </w:rPr>
              <w:t>48</w:t>
            </w:r>
          </w:p>
        </w:tc>
        <w:tc>
          <w:tcPr>
            <w:tcW w:w="1034" w:type="dxa"/>
            <w:tcBorders>
              <w:top w:val="single" w:sz="4" w:space="0" w:color="auto"/>
              <w:left w:val="single" w:sz="4" w:space="0" w:color="auto"/>
              <w:bottom w:val="single" w:sz="4" w:space="0" w:color="auto"/>
              <w:right w:val="single" w:sz="4" w:space="0" w:color="auto"/>
            </w:tcBorders>
          </w:tcPr>
          <w:p w14:paraId="52632595"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40A5A99C" w14:textId="77777777" w:rsidR="00D27DA6" w:rsidRPr="00873E08" w:rsidRDefault="00D27DA6">
            <w:pPr>
              <w:pStyle w:val="NoSpacing"/>
              <w:jc w:val="center"/>
              <w:rPr>
                <w:rFonts w:ascii="Arial" w:hAnsi="Arial" w:cs="Arial"/>
              </w:rPr>
            </w:pPr>
            <w:r w:rsidRPr="00873E08">
              <w:rPr>
                <w:rFonts w:ascii="Arial" w:hAnsi="Arial" w:cs="Arial"/>
              </w:rPr>
              <w:t>13</w:t>
            </w:r>
          </w:p>
        </w:tc>
        <w:tc>
          <w:tcPr>
            <w:tcW w:w="1034" w:type="dxa"/>
            <w:tcBorders>
              <w:top w:val="single" w:sz="4" w:space="0" w:color="auto"/>
              <w:left w:val="single" w:sz="4" w:space="0" w:color="auto"/>
              <w:bottom w:val="single" w:sz="4" w:space="0" w:color="auto"/>
              <w:right w:val="single" w:sz="4" w:space="0" w:color="auto"/>
            </w:tcBorders>
          </w:tcPr>
          <w:p w14:paraId="2E688F67"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7C523210" w14:textId="77777777" w:rsidR="00D27DA6" w:rsidRPr="00873E08" w:rsidRDefault="00D27DA6">
            <w:pPr>
              <w:pStyle w:val="NoSpacing"/>
              <w:jc w:val="center"/>
              <w:rPr>
                <w:rFonts w:ascii="Arial" w:hAnsi="Arial" w:cs="Arial"/>
              </w:rPr>
            </w:pPr>
            <w:r w:rsidRPr="00873E08">
              <w:rPr>
                <w:rFonts w:ascii="Arial" w:hAnsi="Arial" w:cs="Arial"/>
              </w:rPr>
              <w:t>14</w:t>
            </w:r>
          </w:p>
        </w:tc>
        <w:tc>
          <w:tcPr>
            <w:tcW w:w="1034" w:type="dxa"/>
            <w:tcBorders>
              <w:top w:val="single" w:sz="4" w:space="0" w:color="auto"/>
              <w:left w:val="single" w:sz="4" w:space="0" w:color="auto"/>
              <w:bottom w:val="single" w:sz="4" w:space="0" w:color="auto"/>
              <w:right w:val="single" w:sz="4" w:space="0" w:color="auto"/>
            </w:tcBorders>
          </w:tcPr>
          <w:p w14:paraId="7857933C" w14:textId="77777777" w:rsidR="00D27DA6" w:rsidRPr="00873E08" w:rsidRDefault="00D27DA6">
            <w:pPr>
              <w:pStyle w:val="NoSpacing"/>
              <w:jc w:val="center"/>
              <w:rPr>
                <w:rFonts w:ascii="Arial" w:hAnsi="Arial" w:cs="Arial"/>
              </w:rPr>
            </w:pPr>
          </w:p>
        </w:tc>
      </w:tr>
      <w:tr w:rsidR="00D27DA6" w:rsidRPr="00873E08" w14:paraId="3114970F"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04BD1D22" w14:textId="77777777" w:rsidR="00D27DA6" w:rsidRPr="00873E08" w:rsidRDefault="00D27DA6">
            <w:pPr>
              <w:pStyle w:val="NoSpacing"/>
              <w:rPr>
                <w:rFonts w:ascii="Arial" w:hAnsi="Arial" w:cs="Arial"/>
              </w:rPr>
            </w:pPr>
            <w:r w:rsidRPr="00873E08">
              <w:rPr>
                <w:rFonts w:ascii="Arial" w:hAnsi="Arial" w:cs="Arial"/>
              </w:rPr>
              <w:t>3/3</w:t>
            </w:r>
          </w:p>
        </w:tc>
        <w:tc>
          <w:tcPr>
            <w:tcW w:w="997" w:type="dxa"/>
            <w:tcBorders>
              <w:top w:val="single" w:sz="4" w:space="0" w:color="auto"/>
              <w:left w:val="single" w:sz="4" w:space="0" w:color="auto"/>
              <w:bottom w:val="single" w:sz="4" w:space="0" w:color="auto"/>
              <w:right w:val="single" w:sz="4" w:space="0" w:color="auto"/>
            </w:tcBorders>
            <w:hideMark/>
          </w:tcPr>
          <w:p w14:paraId="6613580C" w14:textId="77777777" w:rsidR="00D27DA6" w:rsidRPr="00873E08" w:rsidRDefault="00D27DA6">
            <w:pPr>
              <w:pStyle w:val="NoSpacing"/>
              <w:jc w:val="center"/>
              <w:rPr>
                <w:rFonts w:ascii="Arial" w:hAnsi="Arial" w:cs="Arial"/>
              </w:rPr>
            </w:pPr>
            <w:r w:rsidRPr="00873E08">
              <w:rPr>
                <w:rFonts w:ascii="Arial" w:hAnsi="Arial" w:cs="Arial"/>
              </w:rPr>
              <w:t>33</w:t>
            </w:r>
          </w:p>
        </w:tc>
        <w:tc>
          <w:tcPr>
            <w:tcW w:w="1034" w:type="dxa"/>
            <w:tcBorders>
              <w:top w:val="single" w:sz="4" w:space="0" w:color="auto"/>
              <w:left w:val="single" w:sz="4" w:space="0" w:color="auto"/>
              <w:bottom w:val="single" w:sz="4" w:space="0" w:color="auto"/>
              <w:right w:val="single" w:sz="4" w:space="0" w:color="auto"/>
            </w:tcBorders>
          </w:tcPr>
          <w:p w14:paraId="0F25B521"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34A274A0" w14:textId="77777777" w:rsidR="00D27DA6" w:rsidRPr="00873E08" w:rsidRDefault="00D27DA6">
            <w:pPr>
              <w:pStyle w:val="NoSpacing"/>
              <w:jc w:val="center"/>
              <w:rPr>
                <w:rFonts w:ascii="Arial" w:hAnsi="Arial" w:cs="Arial"/>
              </w:rPr>
            </w:pPr>
            <w:r w:rsidRPr="00873E08">
              <w:rPr>
                <w:rFonts w:ascii="Arial" w:hAnsi="Arial" w:cs="Arial"/>
              </w:rPr>
              <w:t>52</w:t>
            </w:r>
          </w:p>
        </w:tc>
        <w:tc>
          <w:tcPr>
            <w:tcW w:w="1034" w:type="dxa"/>
            <w:tcBorders>
              <w:top w:val="single" w:sz="4" w:space="0" w:color="auto"/>
              <w:left w:val="single" w:sz="4" w:space="0" w:color="auto"/>
              <w:bottom w:val="single" w:sz="4" w:space="0" w:color="auto"/>
              <w:right w:val="single" w:sz="4" w:space="0" w:color="auto"/>
            </w:tcBorders>
          </w:tcPr>
          <w:p w14:paraId="5760FC75"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3EC208A5" w14:textId="77777777" w:rsidR="00D27DA6" w:rsidRPr="00873E08" w:rsidRDefault="00D27DA6">
            <w:pPr>
              <w:pStyle w:val="NoSpacing"/>
              <w:jc w:val="center"/>
              <w:rPr>
                <w:rFonts w:ascii="Arial" w:hAnsi="Arial" w:cs="Arial"/>
              </w:rPr>
            </w:pPr>
            <w:r w:rsidRPr="00873E08">
              <w:rPr>
                <w:rFonts w:ascii="Arial" w:hAnsi="Arial" w:cs="Arial"/>
              </w:rPr>
              <w:t>13</w:t>
            </w:r>
          </w:p>
        </w:tc>
        <w:tc>
          <w:tcPr>
            <w:tcW w:w="1034" w:type="dxa"/>
            <w:tcBorders>
              <w:top w:val="single" w:sz="4" w:space="0" w:color="auto"/>
              <w:left w:val="single" w:sz="4" w:space="0" w:color="auto"/>
              <w:bottom w:val="single" w:sz="4" w:space="0" w:color="auto"/>
              <w:right w:val="single" w:sz="4" w:space="0" w:color="auto"/>
            </w:tcBorders>
          </w:tcPr>
          <w:p w14:paraId="34D26A40"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0742D798" w14:textId="77777777" w:rsidR="00D27DA6" w:rsidRPr="00873E08" w:rsidRDefault="00D27DA6">
            <w:pPr>
              <w:pStyle w:val="NoSpacing"/>
              <w:jc w:val="center"/>
              <w:rPr>
                <w:rFonts w:ascii="Arial" w:hAnsi="Arial" w:cs="Arial"/>
              </w:rPr>
            </w:pPr>
            <w:r w:rsidRPr="00873E08">
              <w:rPr>
                <w:rFonts w:ascii="Arial" w:hAnsi="Arial" w:cs="Arial"/>
              </w:rPr>
              <w:t>14</w:t>
            </w:r>
          </w:p>
        </w:tc>
        <w:tc>
          <w:tcPr>
            <w:tcW w:w="1034" w:type="dxa"/>
            <w:tcBorders>
              <w:top w:val="single" w:sz="4" w:space="0" w:color="auto"/>
              <w:left w:val="single" w:sz="4" w:space="0" w:color="auto"/>
              <w:bottom w:val="single" w:sz="4" w:space="0" w:color="auto"/>
              <w:right w:val="single" w:sz="4" w:space="0" w:color="auto"/>
            </w:tcBorders>
          </w:tcPr>
          <w:p w14:paraId="2A559A7E" w14:textId="77777777" w:rsidR="00D27DA6" w:rsidRPr="00873E08" w:rsidRDefault="00D27DA6">
            <w:pPr>
              <w:pStyle w:val="NoSpacing"/>
              <w:jc w:val="center"/>
              <w:rPr>
                <w:rFonts w:ascii="Arial" w:hAnsi="Arial" w:cs="Arial"/>
              </w:rPr>
            </w:pPr>
          </w:p>
        </w:tc>
      </w:tr>
      <w:tr w:rsidR="00D27DA6" w:rsidRPr="00873E08" w14:paraId="5E66979F"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7DF3F8A1" w14:textId="77777777" w:rsidR="00D27DA6" w:rsidRPr="00873E08" w:rsidRDefault="00D27DA6">
            <w:pPr>
              <w:pStyle w:val="NoSpacing"/>
              <w:rPr>
                <w:rFonts w:ascii="Arial" w:hAnsi="Arial" w:cs="Arial"/>
              </w:rPr>
            </w:pPr>
            <w:r w:rsidRPr="00873E08">
              <w:rPr>
                <w:rFonts w:ascii="Arial" w:hAnsi="Arial" w:cs="Arial"/>
              </w:rPr>
              <w:t>4/1</w:t>
            </w:r>
          </w:p>
        </w:tc>
        <w:tc>
          <w:tcPr>
            <w:tcW w:w="997" w:type="dxa"/>
            <w:tcBorders>
              <w:top w:val="single" w:sz="4" w:space="0" w:color="auto"/>
              <w:left w:val="single" w:sz="4" w:space="0" w:color="auto"/>
              <w:bottom w:val="single" w:sz="4" w:space="0" w:color="auto"/>
              <w:right w:val="single" w:sz="4" w:space="0" w:color="auto"/>
            </w:tcBorders>
            <w:hideMark/>
          </w:tcPr>
          <w:p w14:paraId="1396450F" w14:textId="77777777" w:rsidR="00D27DA6" w:rsidRPr="00873E08" w:rsidRDefault="00D27DA6">
            <w:pPr>
              <w:pStyle w:val="NoSpacing"/>
              <w:jc w:val="center"/>
              <w:rPr>
                <w:rFonts w:ascii="Arial" w:hAnsi="Arial" w:cs="Arial"/>
              </w:rPr>
            </w:pPr>
            <w:r w:rsidRPr="00873E08">
              <w:rPr>
                <w:rFonts w:ascii="Arial" w:hAnsi="Arial" w:cs="Arial"/>
              </w:rPr>
              <w:t>41</w:t>
            </w:r>
          </w:p>
        </w:tc>
        <w:tc>
          <w:tcPr>
            <w:tcW w:w="1034" w:type="dxa"/>
            <w:tcBorders>
              <w:top w:val="single" w:sz="4" w:space="0" w:color="auto"/>
              <w:left w:val="single" w:sz="4" w:space="0" w:color="auto"/>
              <w:bottom w:val="single" w:sz="4" w:space="0" w:color="auto"/>
              <w:right w:val="single" w:sz="4" w:space="0" w:color="auto"/>
            </w:tcBorders>
          </w:tcPr>
          <w:p w14:paraId="06E3FAA3"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7312FCCE" w14:textId="77777777" w:rsidR="00D27DA6" w:rsidRPr="00873E08" w:rsidRDefault="00D27DA6">
            <w:pPr>
              <w:pStyle w:val="NoSpacing"/>
              <w:jc w:val="center"/>
              <w:rPr>
                <w:rFonts w:ascii="Arial" w:hAnsi="Arial" w:cs="Arial"/>
              </w:rPr>
            </w:pPr>
            <w:r w:rsidRPr="00873E08">
              <w:rPr>
                <w:rFonts w:ascii="Arial" w:hAnsi="Arial" w:cs="Arial"/>
              </w:rPr>
              <w:t>53</w:t>
            </w:r>
          </w:p>
        </w:tc>
        <w:tc>
          <w:tcPr>
            <w:tcW w:w="1034" w:type="dxa"/>
            <w:tcBorders>
              <w:top w:val="single" w:sz="4" w:space="0" w:color="auto"/>
              <w:left w:val="single" w:sz="4" w:space="0" w:color="auto"/>
              <w:bottom w:val="single" w:sz="4" w:space="0" w:color="auto"/>
              <w:right w:val="single" w:sz="4" w:space="0" w:color="auto"/>
            </w:tcBorders>
          </w:tcPr>
          <w:p w14:paraId="3A795084"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5B129E29" w14:textId="77777777" w:rsidR="00D27DA6" w:rsidRPr="00873E08" w:rsidRDefault="00D27DA6">
            <w:pPr>
              <w:pStyle w:val="NoSpacing"/>
              <w:jc w:val="center"/>
              <w:rPr>
                <w:rFonts w:ascii="Arial" w:hAnsi="Arial" w:cs="Arial"/>
              </w:rPr>
            </w:pPr>
            <w:r w:rsidRPr="00873E08">
              <w:rPr>
                <w:rFonts w:ascii="Arial" w:hAnsi="Arial" w:cs="Arial"/>
              </w:rPr>
              <w:t>22</w:t>
            </w:r>
          </w:p>
        </w:tc>
        <w:tc>
          <w:tcPr>
            <w:tcW w:w="1034" w:type="dxa"/>
            <w:tcBorders>
              <w:top w:val="single" w:sz="4" w:space="0" w:color="auto"/>
              <w:left w:val="single" w:sz="4" w:space="0" w:color="auto"/>
              <w:bottom w:val="single" w:sz="4" w:space="0" w:color="auto"/>
              <w:right w:val="single" w:sz="4" w:space="0" w:color="auto"/>
            </w:tcBorders>
          </w:tcPr>
          <w:p w14:paraId="744A6C4C"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6629A4E8" w14:textId="77777777" w:rsidR="00D27DA6" w:rsidRPr="00873E08" w:rsidRDefault="00D27DA6">
            <w:pPr>
              <w:pStyle w:val="NoSpacing"/>
              <w:jc w:val="center"/>
              <w:rPr>
                <w:rFonts w:ascii="Arial" w:hAnsi="Arial" w:cs="Arial"/>
              </w:rPr>
            </w:pPr>
            <w:r w:rsidRPr="00873E08">
              <w:rPr>
                <w:rFonts w:ascii="Arial" w:hAnsi="Arial" w:cs="Arial"/>
              </w:rPr>
              <w:t>20</w:t>
            </w:r>
          </w:p>
        </w:tc>
        <w:tc>
          <w:tcPr>
            <w:tcW w:w="1034" w:type="dxa"/>
            <w:tcBorders>
              <w:top w:val="single" w:sz="4" w:space="0" w:color="auto"/>
              <w:left w:val="single" w:sz="4" w:space="0" w:color="auto"/>
              <w:bottom w:val="single" w:sz="4" w:space="0" w:color="auto"/>
              <w:right w:val="single" w:sz="4" w:space="0" w:color="auto"/>
            </w:tcBorders>
          </w:tcPr>
          <w:p w14:paraId="66A83783" w14:textId="77777777" w:rsidR="00D27DA6" w:rsidRPr="00873E08" w:rsidRDefault="00D27DA6">
            <w:pPr>
              <w:pStyle w:val="NoSpacing"/>
              <w:jc w:val="center"/>
              <w:rPr>
                <w:rFonts w:ascii="Arial" w:hAnsi="Arial" w:cs="Arial"/>
              </w:rPr>
            </w:pPr>
          </w:p>
        </w:tc>
      </w:tr>
      <w:tr w:rsidR="00D27DA6" w:rsidRPr="00873E08" w14:paraId="1B56EDC7"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20D39258" w14:textId="77777777" w:rsidR="00D27DA6" w:rsidRPr="00873E08" w:rsidRDefault="00D27DA6">
            <w:pPr>
              <w:pStyle w:val="NoSpacing"/>
              <w:rPr>
                <w:rFonts w:ascii="Arial" w:hAnsi="Arial" w:cs="Arial"/>
              </w:rPr>
            </w:pPr>
            <w:r w:rsidRPr="00873E08">
              <w:rPr>
                <w:rFonts w:ascii="Arial" w:hAnsi="Arial" w:cs="Arial"/>
              </w:rPr>
              <w:t>4/2</w:t>
            </w:r>
          </w:p>
        </w:tc>
        <w:tc>
          <w:tcPr>
            <w:tcW w:w="997" w:type="dxa"/>
            <w:tcBorders>
              <w:top w:val="single" w:sz="4" w:space="0" w:color="auto"/>
              <w:left w:val="single" w:sz="4" w:space="0" w:color="auto"/>
              <w:bottom w:val="single" w:sz="4" w:space="0" w:color="auto"/>
              <w:right w:val="single" w:sz="4" w:space="0" w:color="auto"/>
            </w:tcBorders>
            <w:hideMark/>
          </w:tcPr>
          <w:p w14:paraId="6FA1FCCD" w14:textId="77777777" w:rsidR="00D27DA6" w:rsidRPr="00873E08" w:rsidRDefault="00D27DA6">
            <w:pPr>
              <w:pStyle w:val="NoSpacing"/>
              <w:jc w:val="center"/>
              <w:rPr>
                <w:rFonts w:ascii="Arial" w:hAnsi="Arial" w:cs="Arial"/>
              </w:rPr>
            </w:pPr>
            <w:r w:rsidRPr="00873E08">
              <w:rPr>
                <w:rFonts w:ascii="Arial" w:hAnsi="Arial" w:cs="Arial"/>
              </w:rPr>
              <w:t>52</w:t>
            </w:r>
          </w:p>
        </w:tc>
        <w:tc>
          <w:tcPr>
            <w:tcW w:w="1034" w:type="dxa"/>
            <w:tcBorders>
              <w:top w:val="single" w:sz="4" w:space="0" w:color="auto"/>
              <w:left w:val="single" w:sz="4" w:space="0" w:color="auto"/>
              <w:bottom w:val="single" w:sz="4" w:space="0" w:color="auto"/>
              <w:right w:val="single" w:sz="4" w:space="0" w:color="auto"/>
            </w:tcBorders>
          </w:tcPr>
          <w:p w14:paraId="346C4593"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38B5F10B" w14:textId="77777777" w:rsidR="00D27DA6" w:rsidRPr="00873E08" w:rsidRDefault="00D27DA6">
            <w:pPr>
              <w:pStyle w:val="NoSpacing"/>
              <w:jc w:val="center"/>
              <w:rPr>
                <w:rFonts w:ascii="Arial" w:hAnsi="Arial" w:cs="Arial"/>
              </w:rPr>
            </w:pPr>
            <w:r w:rsidRPr="00873E08">
              <w:rPr>
                <w:rFonts w:ascii="Arial" w:hAnsi="Arial" w:cs="Arial"/>
              </w:rPr>
              <w:t>42</w:t>
            </w:r>
          </w:p>
        </w:tc>
        <w:tc>
          <w:tcPr>
            <w:tcW w:w="1034" w:type="dxa"/>
            <w:tcBorders>
              <w:top w:val="single" w:sz="4" w:space="0" w:color="auto"/>
              <w:left w:val="single" w:sz="4" w:space="0" w:color="auto"/>
              <w:bottom w:val="single" w:sz="4" w:space="0" w:color="auto"/>
              <w:right w:val="single" w:sz="4" w:space="0" w:color="auto"/>
            </w:tcBorders>
          </w:tcPr>
          <w:p w14:paraId="36ED0844"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3E62E74E" w14:textId="77777777" w:rsidR="00D27DA6" w:rsidRPr="00873E08" w:rsidRDefault="00D27DA6">
            <w:pPr>
              <w:pStyle w:val="NoSpacing"/>
              <w:jc w:val="center"/>
              <w:rPr>
                <w:rFonts w:ascii="Arial" w:hAnsi="Arial" w:cs="Arial"/>
              </w:rPr>
            </w:pPr>
            <w:r w:rsidRPr="00873E08">
              <w:rPr>
                <w:rFonts w:ascii="Arial" w:hAnsi="Arial" w:cs="Arial"/>
              </w:rPr>
              <w:t>17</w:t>
            </w:r>
          </w:p>
        </w:tc>
        <w:tc>
          <w:tcPr>
            <w:tcW w:w="1034" w:type="dxa"/>
            <w:tcBorders>
              <w:top w:val="single" w:sz="4" w:space="0" w:color="auto"/>
              <w:left w:val="single" w:sz="4" w:space="0" w:color="auto"/>
              <w:bottom w:val="single" w:sz="4" w:space="0" w:color="auto"/>
              <w:right w:val="single" w:sz="4" w:space="0" w:color="auto"/>
            </w:tcBorders>
          </w:tcPr>
          <w:p w14:paraId="73506390"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6E088F69" w14:textId="77777777" w:rsidR="00D27DA6" w:rsidRPr="00873E08" w:rsidRDefault="00D27DA6">
            <w:pPr>
              <w:pStyle w:val="NoSpacing"/>
              <w:jc w:val="center"/>
              <w:rPr>
                <w:rFonts w:ascii="Arial" w:hAnsi="Arial" w:cs="Arial"/>
              </w:rPr>
            </w:pPr>
            <w:r w:rsidRPr="00873E08">
              <w:rPr>
                <w:rFonts w:ascii="Arial" w:hAnsi="Arial" w:cs="Arial"/>
              </w:rPr>
              <w:t>13</w:t>
            </w:r>
          </w:p>
        </w:tc>
        <w:tc>
          <w:tcPr>
            <w:tcW w:w="1034" w:type="dxa"/>
            <w:tcBorders>
              <w:top w:val="single" w:sz="4" w:space="0" w:color="auto"/>
              <w:left w:val="single" w:sz="4" w:space="0" w:color="auto"/>
              <w:bottom w:val="single" w:sz="4" w:space="0" w:color="auto"/>
              <w:right w:val="single" w:sz="4" w:space="0" w:color="auto"/>
            </w:tcBorders>
          </w:tcPr>
          <w:p w14:paraId="597291F9" w14:textId="77777777" w:rsidR="00D27DA6" w:rsidRPr="00873E08" w:rsidRDefault="00D27DA6">
            <w:pPr>
              <w:pStyle w:val="NoSpacing"/>
              <w:jc w:val="center"/>
              <w:rPr>
                <w:rFonts w:ascii="Arial" w:hAnsi="Arial" w:cs="Arial"/>
              </w:rPr>
            </w:pPr>
          </w:p>
        </w:tc>
      </w:tr>
      <w:tr w:rsidR="00D27DA6" w:rsidRPr="00873E08" w14:paraId="65FAB7C6"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70ECA97B" w14:textId="77777777" w:rsidR="00D27DA6" w:rsidRPr="00873E08" w:rsidRDefault="00D27DA6">
            <w:pPr>
              <w:pStyle w:val="NoSpacing"/>
              <w:rPr>
                <w:rFonts w:ascii="Arial" w:hAnsi="Arial" w:cs="Arial"/>
              </w:rPr>
            </w:pPr>
            <w:r w:rsidRPr="00873E08">
              <w:rPr>
                <w:rFonts w:ascii="Arial" w:hAnsi="Arial" w:cs="Arial"/>
              </w:rPr>
              <w:t>4/3</w:t>
            </w:r>
          </w:p>
        </w:tc>
        <w:tc>
          <w:tcPr>
            <w:tcW w:w="997" w:type="dxa"/>
            <w:tcBorders>
              <w:top w:val="single" w:sz="4" w:space="0" w:color="auto"/>
              <w:left w:val="single" w:sz="4" w:space="0" w:color="auto"/>
              <w:bottom w:val="single" w:sz="4" w:space="0" w:color="auto"/>
              <w:right w:val="single" w:sz="4" w:space="0" w:color="auto"/>
            </w:tcBorders>
            <w:hideMark/>
          </w:tcPr>
          <w:p w14:paraId="422ECABF" w14:textId="77777777" w:rsidR="00D27DA6" w:rsidRPr="00873E08" w:rsidRDefault="00D27DA6">
            <w:pPr>
              <w:pStyle w:val="NoSpacing"/>
              <w:jc w:val="center"/>
              <w:rPr>
                <w:rFonts w:ascii="Arial" w:hAnsi="Arial" w:cs="Arial"/>
              </w:rPr>
            </w:pPr>
            <w:r w:rsidRPr="00873E08">
              <w:rPr>
                <w:rFonts w:ascii="Arial" w:hAnsi="Arial" w:cs="Arial"/>
              </w:rPr>
              <w:t>22</w:t>
            </w:r>
          </w:p>
        </w:tc>
        <w:tc>
          <w:tcPr>
            <w:tcW w:w="1034" w:type="dxa"/>
            <w:tcBorders>
              <w:top w:val="single" w:sz="4" w:space="0" w:color="auto"/>
              <w:left w:val="single" w:sz="4" w:space="0" w:color="auto"/>
              <w:bottom w:val="single" w:sz="4" w:space="0" w:color="auto"/>
              <w:right w:val="single" w:sz="4" w:space="0" w:color="auto"/>
            </w:tcBorders>
          </w:tcPr>
          <w:p w14:paraId="1824CCFE"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56D8EA50" w14:textId="77777777" w:rsidR="00D27DA6" w:rsidRPr="00873E08" w:rsidRDefault="00D27DA6">
            <w:pPr>
              <w:pStyle w:val="NoSpacing"/>
              <w:jc w:val="center"/>
              <w:rPr>
                <w:rFonts w:ascii="Arial" w:hAnsi="Arial" w:cs="Arial"/>
              </w:rPr>
            </w:pPr>
            <w:r w:rsidRPr="00873E08">
              <w:rPr>
                <w:rFonts w:ascii="Arial" w:hAnsi="Arial" w:cs="Arial"/>
              </w:rPr>
              <w:t>54</w:t>
            </w:r>
          </w:p>
        </w:tc>
        <w:tc>
          <w:tcPr>
            <w:tcW w:w="1034" w:type="dxa"/>
            <w:tcBorders>
              <w:top w:val="single" w:sz="4" w:space="0" w:color="auto"/>
              <w:left w:val="single" w:sz="4" w:space="0" w:color="auto"/>
              <w:bottom w:val="single" w:sz="4" w:space="0" w:color="auto"/>
              <w:right w:val="single" w:sz="4" w:space="0" w:color="auto"/>
            </w:tcBorders>
          </w:tcPr>
          <w:p w14:paraId="5AA1E830"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10554D36" w14:textId="77777777" w:rsidR="00D27DA6" w:rsidRPr="00873E08" w:rsidRDefault="00D27DA6">
            <w:pPr>
              <w:pStyle w:val="NoSpacing"/>
              <w:jc w:val="center"/>
              <w:rPr>
                <w:rFonts w:ascii="Arial" w:hAnsi="Arial" w:cs="Arial"/>
              </w:rPr>
            </w:pPr>
            <w:r w:rsidRPr="00873E08">
              <w:rPr>
                <w:rFonts w:ascii="Arial" w:hAnsi="Arial" w:cs="Arial"/>
              </w:rPr>
              <w:t>9</w:t>
            </w:r>
          </w:p>
        </w:tc>
        <w:tc>
          <w:tcPr>
            <w:tcW w:w="1034" w:type="dxa"/>
            <w:tcBorders>
              <w:top w:val="single" w:sz="4" w:space="0" w:color="auto"/>
              <w:left w:val="single" w:sz="4" w:space="0" w:color="auto"/>
              <w:bottom w:val="single" w:sz="4" w:space="0" w:color="auto"/>
              <w:right w:val="single" w:sz="4" w:space="0" w:color="auto"/>
            </w:tcBorders>
          </w:tcPr>
          <w:p w14:paraId="337FC6F1"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47FFD97A" w14:textId="77777777" w:rsidR="00D27DA6" w:rsidRPr="00873E08" w:rsidRDefault="00D27DA6">
            <w:pPr>
              <w:pStyle w:val="NoSpacing"/>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14:paraId="3D46F390" w14:textId="77777777" w:rsidR="00D27DA6" w:rsidRPr="00873E08" w:rsidRDefault="00D27DA6">
            <w:pPr>
              <w:pStyle w:val="NoSpacing"/>
              <w:jc w:val="center"/>
              <w:rPr>
                <w:rFonts w:ascii="Arial" w:hAnsi="Arial" w:cs="Arial"/>
              </w:rPr>
            </w:pPr>
          </w:p>
        </w:tc>
      </w:tr>
      <w:tr w:rsidR="00D27DA6" w:rsidRPr="00873E08" w14:paraId="71AD8833"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5E690650" w14:textId="77777777" w:rsidR="00D27DA6" w:rsidRPr="00873E08" w:rsidRDefault="00D27DA6">
            <w:pPr>
              <w:pStyle w:val="NoSpacing"/>
              <w:rPr>
                <w:rFonts w:ascii="Arial" w:hAnsi="Arial" w:cs="Arial"/>
              </w:rPr>
            </w:pPr>
            <w:r w:rsidRPr="00873E08">
              <w:rPr>
                <w:rFonts w:ascii="Arial" w:hAnsi="Arial" w:cs="Arial"/>
              </w:rPr>
              <w:t>5/1</w:t>
            </w:r>
          </w:p>
        </w:tc>
        <w:tc>
          <w:tcPr>
            <w:tcW w:w="997" w:type="dxa"/>
            <w:tcBorders>
              <w:top w:val="single" w:sz="4" w:space="0" w:color="auto"/>
              <w:left w:val="single" w:sz="4" w:space="0" w:color="auto"/>
              <w:bottom w:val="single" w:sz="4" w:space="0" w:color="auto"/>
              <w:right w:val="single" w:sz="4" w:space="0" w:color="auto"/>
            </w:tcBorders>
            <w:hideMark/>
          </w:tcPr>
          <w:p w14:paraId="7E240DAA" w14:textId="77777777" w:rsidR="00D27DA6" w:rsidRPr="00873E08" w:rsidRDefault="00D27DA6">
            <w:pPr>
              <w:pStyle w:val="NoSpacing"/>
              <w:jc w:val="center"/>
              <w:rPr>
                <w:rFonts w:ascii="Arial" w:hAnsi="Arial" w:cs="Arial"/>
              </w:rPr>
            </w:pPr>
            <w:r w:rsidRPr="00873E08">
              <w:rPr>
                <w:rFonts w:ascii="Arial" w:hAnsi="Arial" w:cs="Arial"/>
              </w:rPr>
              <w:t>43</w:t>
            </w:r>
          </w:p>
        </w:tc>
        <w:tc>
          <w:tcPr>
            <w:tcW w:w="1034" w:type="dxa"/>
            <w:tcBorders>
              <w:top w:val="single" w:sz="4" w:space="0" w:color="auto"/>
              <w:left w:val="single" w:sz="4" w:space="0" w:color="auto"/>
              <w:bottom w:val="single" w:sz="4" w:space="0" w:color="auto"/>
              <w:right w:val="single" w:sz="4" w:space="0" w:color="auto"/>
            </w:tcBorders>
          </w:tcPr>
          <w:p w14:paraId="482D3475"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09425688" w14:textId="77777777" w:rsidR="00D27DA6" w:rsidRPr="00873E08" w:rsidRDefault="00D27DA6">
            <w:pPr>
              <w:pStyle w:val="NoSpacing"/>
              <w:jc w:val="center"/>
              <w:rPr>
                <w:rFonts w:ascii="Arial" w:hAnsi="Arial" w:cs="Arial"/>
              </w:rPr>
            </w:pPr>
            <w:r w:rsidRPr="00873E08">
              <w:rPr>
                <w:rFonts w:ascii="Arial" w:hAnsi="Arial" w:cs="Arial"/>
              </w:rPr>
              <w:t>48</w:t>
            </w:r>
          </w:p>
        </w:tc>
        <w:tc>
          <w:tcPr>
            <w:tcW w:w="1034" w:type="dxa"/>
            <w:tcBorders>
              <w:top w:val="single" w:sz="4" w:space="0" w:color="auto"/>
              <w:left w:val="single" w:sz="4" w:space="0" w:color="auto"/>
              <w:bottom w:val="single" w:sz="4" w:space="0" w:color="auto"/>
              <w:right w:val="single" w:sz="4" w:space="0" w:color="auto"/>
            </w:tcBorders>
          </w:tcPr>
          <w:p w14:paraId="50FE53B5"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47DE185A" w14:textId="77777777" w:rsidR="00D27DA6" w:rsidRPr="00873E08" w:rsidRDefault="00D27DA6">
            <w:pPr>
              <w:pStyle w:val="NoSpacing"/>
              <w:jc w:val="center"/>
              <w:rPr>
                <w:rFonts w:ascii="Arial" w:hAnsi="Arial" w:cs="Arial"/>
              </w:rPr>
            </w:pPr>
            <w:r w:rsidRPr="00873E08">
              <w:rPr>
                <w:rFonts w:ascii="Arial" w:hAnsi="Arial" w:cs="Arial"/>
              </w:rPr>
              <w:t>20</w:t>
            </w:r>
          </w:p>
        </w:tc>
        <w:tc>
          <w:tcPr>
            <w:tcW w:w="1034" w:type="dxa"/>
            <w:tcBorders>
              <w:top w:val="single" w:sz="4" w:space="0" w:color="auto"/>
              <w:left w:val="single" w:sz="4" w:space="0" w:color="auto"/>
              <w:bottom w:val="single" w:sz="4" w:space="0" w:color="auto"/>
              <w:right w:val="single" w:sz="4" w:space="0" w:color="auto"/>
            </w:tcBorders>
          </w:tcPr>
          <w:p w14:paraId="2E59071E"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2872DC3F" w14:textId="77777777" w:rsidR="00D27DA6" w:rsidRPr="00873E08" w:rsidRDefault="00D27DA6">
            <w:pPr>
              <w:pStyle w:val="NoSpacing"/>
              <w:jc w:val="center"/>
              <w:rPr>
                <w:rFonts w:ascii="Arial" w:hAnsi="Arial" w:cs="Arial"/>
              </w:rPr>
            </w:pPr>
            <w:r w:rsidRPr="00873E08">
              <w:rPr>
                <w:rFonts w:ascii="Arial" w:hAnsi="Arial" w:cs="Arial"/>
              </w:rPr>
              <w:t>22</w:t>
            </w:r>
          </w:p>
        </w:tc>
        <w:tc>
          <w:tcPr>
            <w:tcW w:w="1034" w:type="dxa"/>
            <w:tcBorders>
              <w:top w:val="single" w:sz="4" w:space="0" w:color="auto"/>
              <w:left w:val="single" w:sz="4" w:space="0" w:color="auto"/>
              <w:bottom w:val="single" w:sz="4" w:space="0" w:color="auto"/>
              <w:right w:val="single" w:sz="4" w:space="0" w:color="auto"/>
            </w:tcBorders>
          </w:tcPr>
          <w:p w14:paraId="59782843" w14:textId="77777777" w:rsidR="00D27DA6" w:rsidRPr="00873E08" w:rsidRDefault="00D27DA6">
            <w:pPr>
              <w:pStyle w:val="NoSpacing"/>
              <w:jc w:val="center"/>
              <w:rPr>
                <w:rFonts w:ascii="Arial" w:hAnsi="Arial" w:cs="Arial"/>
              </w:rPr>
            </w:pPr>
          </w:p>
        </w:tc>
      </w:tr>
      <w:tr w:rsidR="00D27DA6" w:rsidRPr="00873E08" w14:paraId="0014AC35"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294F0204" w14:textId="77777777" w:rsidR="00D27DA6" w:rsidRPr="00873E08" w:rsidRDefault="00D27DA6">
            <w:pPr>
              <w:pStyle w:val="NoSpacing"/>
              <w:rPr>
                <w:rFonts w:ascii="Arial" w:hAnsi="Arial" w:cs="Arial"/>
              </w:rPr>
            </w:pPr>
            <w:r w:rsidRPr="00873E08">
              <w:rPr>
                <w:rFonts w:ascii="Arial" w:hAnsi="Arial" w:cs="Arial"/>
              </w:rPr>
              <w:t>5/2</w:t>
            </w:r>
          </w:p>
        </w:tc>
        <w:tc>
          <w:tcPr>
            <w:tcW w:w="997" w:type="dxa"/>
            <w:tcBorders>
              <w:top w:val="single" w:sz="4" w:space="0" w:color="auto"/>
              <w:left w:val="single" w:sz="4" w:space="0" w:color="auto"/>
              <w:bottom w:val="single" w:sz="4" w:space="0" w:color="auto"/>
              <w:right w:val="single" w:sz="4" w:space="0" w:color="auto"/>
            </w:tcBorders>
            <w:hideMark/>
          </w:tcPr>
          <w:p w14:paraId="570D2619" w14:textId="77777777" w:rsidR="00D27DA6" w:rsidRPr="00873E08" w:rsidRDefault="00D27DA6">
            <w:pPr>
              <w:pStyle w:val="NoSpacing"/>
              <w:jc w:val="center"/>
              <w:rPr>
                <w:rFonts w:ascii="Arial" w:hAnsi="Arial" w:cs="Arial"/>
              </w:rPr>
            </w:pPr>
            <w:r w:rsidRPr="00873E08">
              <w:rPr>
                <w:rFonts w:ascii="Arial" w:hAnsi="Arial" w:cs="Arial"/>
              </w:rPr>
              <w:t>63</w:t>
            </w:r>
          </w:p>
        </w:tc>
        <w:tc>
          <w:tcPr>
            <w:tcW w:w="1034" w:type="dxa"/>
            <w:tcBorders>
              <w:top w:val="single" w:sz="4" w:space="0" w:color="auto"/>
              <w:left w:val="single" w:sz="4" w:space="0" w:color="auto"/>
              <w:bottom w:val="single" w:sz="4" w:space="0" w:color="auto"/>
              <w:right w:val="single" w:sz="4" w:space="0" w:color="auto"/>
            </w:tcBorders>
          </w:tcPr>
          <w:p w14:paraId="2E7B7456"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512AC642" w14:textId="77777777" w:rsidR="00D27DA6" w:rsidRPr="00873E08" w:rsidRDefault="00D27DA6">
            <w:pPr>
              <w:pStyle w:val="NoSpacing"/>
              <w:jc w:val="center"/>
              <w:rPr>
                <w:rFonts w:ascii="Arial" w:hAnsi="Arial" w:cs="Arial"/>
              </w:rPr>
            </w:pPr>
            <w:r w:rsidRPr="00873E08">
              <w:rPr>
                <w:rFonts w:ascii="Arial" w:hAnsi="Arial" w:cs="Arial"/>
              </w:rPr>
              <w:t>52</w:t>
            </w:r>
          </w:p>
        </w:tc>
        <w:tc>
          <w:tcPr>
            <w:tcW w:w="1034" w:type="dxa"/>
            <w:tcBorders>
              <w:top w:val="single" w:sz="4" w:space="0" w:color="auto"/>
              <w:left w:val="single" w:sz="4" w:space="0" w:color="auto"/>
              <w:bottom w:val="single" w:sz="4" w:space="0" w:color="auto"/>
              <w:right w:val="single" w:sz="4" w:space="0" w:color="auto"/>
            </w:tcBorders>
          </w:tcPr>
          <w:p w14:paraId="7104A299"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59DEB281" w14:textId="77777777" w:rsidR="00D27DA6" w:rsidRPr="00873E08" w:rsidRDefault="00D27DA6">
            <w:pPr>
              <w:pStyle w:val="NoSpacing"/>
              <w:jc w:val="center"/>
              <w:rPr>
                <w:rFonts w:ascii="Arial" w:hAnsi="Arial" w:cs="Arial"/>
              </w:rPr>
            </w:pPr>
            <w:r w:rsidRPr="00873E08">
              <w:rPr>
                <w:rFonts w:ascii="Arial" w:hAnsi="Arial" w:cs="Arial"/>
              </w:rPr>
              <w:t>15</w:t>
            </w:r>
          </w:p>
        </w:tc>
        <w:tc>
          <w:tcPr>
            <w:tcW w:w="1034" w:type="dxa"/>
            <w:tcBorders>
              <w:top w:val="single" w:sz="4" w:space="0" w:color="auto"/>
              <w:left w:val="single" w:sz="4" w:space="0" w:color="auto"/>
              <w:bottom w:val="single" w:sz="4" w:space="0" w:color="auto"/>
              <w:right w:val="single" w:sz="4" w:space="0" w:color="auto"/>
            </w:tcBorders>
          </w:tcPr>
          <w:p w14:paraId="4F72E07F"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051B359E" w14:textId="77777777" w:rsidR="00D27DA6" w:rsidRPr="00873E08" w:rsidRDefault="00D27DA6">
            <w:pPr>
              <w:pStyle w:val="NoSpacing"/>
              <w:jc w:val="center"/>
              <w:rPr>
                <w:rFonts w:ascii="Arial" w:hAnsi="Arial" w:cs="Arial"/>
              </w:rPr>
            </w:pPr>
            <w:r w:rsidRPr="00873E08">
              <w:rPr>
                <w:rFonts w:ascii="Arial" w:hAnsi="Arial" w:cs="Arial"/>
              </w:rPr>
              <w:t>11</w:t>
            </w:r>
          </w:p>
        </w:tc>
        <w:tc>
          <w:tcPr>
            <w:tcW w:w="1034" w:type="dxa"/>
            <w:tcBorders>
              <w:top w:val="single" w:sz="4" w:space="0" w:color="auto"/>
              <w:left w:val="single" w:sz="4" w:space="0" w:color="auto"/>
              <w:bottom w:val="single" w:sz="4" w:space="0" w:color="auto"/>
              <w:right w:val="single" w:sz="4" w:space="0" w:color="auto"/>
            </w:tcBorders>
          </w:tcPr>
          <w:p w14:paraId="7FE49AD4" w14:textId="77777777" w:rsidR="00D27DA6" w:rsidRPr="00873E08" w:rsidRDefault="00D27DA6">
            <w:pPr>
              <w:pStyle w:val="NoSpacing"/>
              <w:jc w:val="center"/>
              <w:rPr>
                <w:rFonts w:ascii="Arial" w:hAnsi="Arial" w:cs="Arial"/>
              </w:rPr>
            </w:pPr>
          </w:p>
        </w:tc>
      </w:tr>
      <w:tr w:rsidR="00D27DA6" w:rsidRPr="00873E08" w14:paraId="41992426" w14:textId="77777777" w:rsidTr="00D27DA6">
        <w:tc>
          <w:tcPr>
            <w:tcW w:w="824" w:type="dxa"/>
            <w:tcBorders>
              <w:top w:val="single" w:sz="4" w:space="0" w:color="auto"/>
              <w:left w:val="single" w:sz="4" w:space="0" w:color="auto"/>
              <w:bottom w:val="single" w:sz="4" w:space="0" w:color="auto"/>
              <w:right w:val="single" w:sz="4" w:space="0" w:color="auto"/>
            </w:tcBorders>
            <w:hideMark/>
          </w:tcPr>
          <w:p w14:paraId="341F2407" w14:textId="77777777" w:rsidR="00D27DA6" w:rsidRPr="00873E08" w:rsidRDefault="00D27DA6">
            <w:pPr>
              <w:pStyle w:val="NoSpacing"/>
              <w:rPr>
                <w:rFonts w:ascii="Arial" w:hAnsi="Arial" w:cs="Arial"/>
              </w:rPr>
            </w:pPr>
            <w:r w:rsidRPr="00873E08">
              <w:rPr>
                <w:rFonts w:ascii="Arial" w:hAnsi="Arial" w:cs="Arial"/>
              </w:rPr>
              <w:t>5/3</w:t>
            </w:r>
          </w:p>
        </w:tc>
        <w:tc>
          <w:tcPr>
            <w:tcW w:w="997" w:type="dxa"/>
            <w:tcBorders>
              <w:top w:val="single" w:sz="4" w:space="0" w:color="auto"/>
              <w:left w:val="single" w:sz="4" w:space="0" w:color="auto"/>
              <w:bottom w:val="single" w:sz="4" w:space="0" w:color="auto"/>
              <w:right w:val="single" w:sz="4" w:space="0" w:color="auto"/>
            </w:tcBorders>
            <w:hideMark/>
          </w:tcPr>
          <w:p w14:paraId="29B5F1EB" w14:textId="77777777" w:rsidR="00D27DA6" w:rsidRPr="00873E08" w:rsidRDefault="00D27DA6">
            <w:pPr>
              <w:pStyle w:val="NoSpacing"/>
              <w:jc w:val="center"/>
              <w:rPr>
                <w:rFonts w:ascii="Arial" w:hAnsi="Arial" w:cs="Arial"/>
              </w:rPr>
            </w:pPr>
            <w:r w:rsidRPr="00873E08">
              <w:rPr>
                <w:rFonts w:ascii="Arial" w:hAnsi="Arial" w:cs="Arial"/>
              </w:rPr>
              <w:t>23</w:t>
            </w:r>
          </w:p>
        </w:tc>
        <w:tc>
          <w:tcPr>
            <w:tcW w:w="1034" w:type="dxa"/>
            <w:tcBorders>
              <w:top w:val="single" w:sz="4" w:space="0" w:color="auto"/>
              <w:left w:val="single" w:sz="4" w:space="0" w:color="auto"/>
              <w:bottom w:val="single" w:sz="4" w:space="0" w:color="auto"/>
              <w:right w:val="single" w:sz="4" w:space="0" w:color="auto"/>
            </w:tcBorders>
          </w:tcPr>
          <w:p w14:paraId="440E8F86" w14:textId="77777777" w:rsidR="00D27DA6" w:rsidRPr="00873E08" w:rsidRDefault="00D27DA6">
            <w:pPr>
              <w:pStyle w:val="NoSpacing"/>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14:paraId="7DA4E8A2" w14:textId="77777777" w:rsidR="00D27DA6" w:rsidRPr="00873E08" w:rsidRDefault="00D27DA6">
            <w:pPr>
              <w:pStyle w:val="NoSpacing"/>
              <w:jc w:val="center"/>
              <w:rPr>
                <w:rFonts w:ascii="Arial" w:hAnsi="Arial" w:cs="Arial"/>
              </w:rPr>
            </w:pPr>
            <w:r w:rsidRPr="00873E08">
              <w:rPr>
                <w:rFonts w:ascii="Arial" w:hAnsi="Arial" w:cs="Arial"/>
              </w:rPr>
              <w:t>--</w:t>
            </w:r>
          </w:p>
        </w:tc>
        <w:tc>
          <w:tcPr>
            <w:tcW w:w="1034" w:type="dxa"/>
            <w:tcBorders>
              <w:top w:val="single" w:sz="4" w:space="0" w:color="auto"/>
              <w:left w:val="single" w:sz="4" w:space="0" w:color="auto"/>
              <w:bottom w:val="single" w:sz="4" w:space="0" w:color="auto"/>
              <w:right w:val="single" w:sz="4" w:space="0" w:color="auto"/>
            </w:tcBorders>
          </w:tcPr>
          <w:p w14:paraId="3A7D90B4" w14:textId="77777777" w:rsidR="00D27DA6" w:rsidRPr="00873E08" w:rsidRDefault="00D27DA6">
            <w:pPr>
              <w:pStyle w:val="NoSpacing"/>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14:paraId="7E251AFC" w14:textId="77777777" w:rsidR="00D27DA6" w:rsidRPr="00873E08" w:rsidRDefault="00D27DA6">
            <w:pPr>
              <w:pStyle w:val="NoSpacing"/>
              <w:jc w:val="center"/>
              <w:rPr>
                <w:rFonts w:ascii="Arial" w:hAnsi="Arial" w:cs="Arial"/>
              </w:rPr>
            </w:pPr>
            <w:r w:rsidRPr="00873E08">
              <w:rPr>
                <w:rFonts w:ascii="Arial" w:hAnsi="Arial" w:cs="Arial"/>
              </w:rPr>
              <w:t>16</w:t>
            </w:r>
          </w:p>
        </w:tc>
        <w:tc>
          <w:tcPr>
            <w:tcW w:w="1034" w:type="dxa"/>
            <w:tcBorders>
              <w:top w:val="single" w:sz="4" w:space="0" w:color="auto"/>
              <w:left w:val="single" w:sz="4" w:space="0" w:color="auto"/>
              <w:bottom w:val="single" w:sz="4" w:space="0" w:color="auto"/>
              <w:right w:val="single" w:sz="4" w:space="0" w:color="auto"/>
            </w:tcBorders>
          </w:tcPr>
          <w:p w14:paraId="70892E54" w14:textId="77777777" w:rsidR="00D27DA6" w:rsidRPr="00873E08" w:rsidRDefault="00D27DA6">
            <w:pPr>
              <w:pStyle w:val="NoSpacing"/>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14:paraId="59C34539" w14:textId="77777777" w:rsidR="00D27DA6" w:rsidRPr="00873E08" w:rsidRDefault="00D27DA6">
            <w:pPr>
              <w:pStyle w:val="NoSpacing"/>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14:paraId="33438D86" w14:textId="77777777" w:rsidR="00D27DA6" w:rsidRPr="00873E08" w:rsidRDefault="00D27DA6">
            <w:pPr>
              <w:pStyle w:val="NoSpacing"/>
              <w:jc w:val="center"/>
              <w:rPr>
                <w:rFonts w:ascii="Arial" w:hAnsi="Arial" w:cs="Arial"/>
              </w:rPr>
            </w:pPr>
          </w:p>
        </w:tc>
      </w:tr>
    </w:tbl>
    <w:p w14:paraId="2B0C90CF" w14:textId="77777777" w:rsidR="00D27DA6" w:rsidRPr="003A13D7" w:rsidRDefault="003A13D7" w:rsidP="00D27DA6">
      <w:pPr>
        <w:pStyle w:val="NoSpacing"/>
        <w:rPr>
          <w:rFonts w:ascii="Arial" w:hAnsi="Arial" w:cs="Arial"/>
          <w:i/>
        </w:rPr>
      </w:pPr>
      <w:commentRangeStart w:id="30"/>
      <w:r>
        <w:rPr>
          <w:rFonts w:ascii="Arial" w:hAnsi="Arial" w:cs="Arial"/>
          <w:i/>
        </w:rPr>
        <w:t>Table 1</w:t>
      </w:r>
      <w:commentRangeEnd w:id="30"/>
      <w:r w:rsidR="0083739A">
        <w:rPr>
          <w:rStyle w:val="CommentReference"/>
          <w:lang w:val="de-CH"/>
        </w:rPr>
        <w:commentReference w:id="30"/>
      </w:r>
    </w:p>
    <w:p w14:paraId="1C1C2839" w14:textId="77777777" w:rsidR="008F2B62" w:rsidRDefault="008F2B62" w:rsidP="00785E11">
      <w:pPr>
        <w:rPr>
          <w:rFonts w:ascii="Arial" w:hAnsi="Arial" w:cs="Arial"/>
          <w:u w:val="single"/>
          <w:lang w:val="en-US"/>
        </w:rPr>
      </w:pPr>
    </w:p>
    <w:p w14:paraId="7F3FD012" w14:textId="77777777" w:rsidR="00785E11" w:rsidRPr="00785E11" w:rsidRDefault="00785E11" w:rsidP="00785E11">
      <w:pPr>
        <w:rPr>
          <w:rFonts w:ascii="Arial" w:eastAsiaTheme="majorEastAsia" w:hAnsi="Arial" w:cs="Arial"/>
          <w:color w:val="2F5496" w:themeColor="accent1" w:themeShade="BF"/>
          <w:sz w:val="26"/>
          <w:szCs w:val="26"/>
          <w:lang w:val="en-US"/>
        </w:rPr>
      </w:pPr>
      <w:r w:rsidRPr="00785E11">
        <w:rPr>
          <w:rFonts w:ascii="Arial" w:eastAsiaTheme="majorEastAsia" w:hAnsi="Arial" w:cs="Arial"/>
          <w:color w:val="2F5496" w:themeColor="accent1" w:themeShade="BF"/>
          <w:sz w:val="26"/>
          <w:szCs w:val="26"/>
          <w:lang w:val="en-US"/>
        </w:rPr>
        <w:t>C4.3. Tissue tension in sunflower hypocotyls</w:t>
      </w:r>
    </w:p>
    <w:p w14:paraId="4E1E39AD" w14:textId="77777777"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Introduction</w:t>
      </w:r>
    </w:p>
    <w:p w14:paraId="7897747E" w14:textId="77777777" w:rsidR="00785E11" w:rsidRPr="008F0AE4" w:rsidRDefault="00785E11" w:rsidP="00785E11">
      <w:pPr>
        <w:rPr>
          <w:rFonts w:ascii="Arial" w:hAnsi="Arial" w:cs="Arial"/>
          <w:sz w:val="24"/>
          <w:vertAlign w:val="superscript"/>
          <w:lang w:val="en-US"/>
        </w:rPr>
      </w:pPr>
      <w:commentRangeStart w:id="31"/>
      <w:r w:rsidRPr="008F0AE4">
        <w:rPr>
          <w:rFonts w:ascii="Arial" w:hAnsi="Arial" w:cs="Arial"/>
          <w:sz w:val="24"/>
          <w:lang w:val="en-US"/>
        </w:rPr>
        <w:t xml:space="preserve">In this experiment, we tried to examine the role of the epidermis in the regulation of osmosis. </w:t>
      </w:r>
      <w:commentRangeEnd w:id="31"/>
      <w:r w:rsidR="0083739A">
        <w:rPr>
          <w:rStyle w:val="CommentReference"/>
        </w:rPr>
        <w:commentReference w:id="31"/>
      </w:r>
      <w:commentRangeStart w:id="32"/>
      <w:r w:rsidRPr="008F0AE4">
        <w:rPr>
          <w:rFonts w:ascii="Arial" w:hAnsi="Arial" w:cs="Arial"/>
          <w:sz w:val="24"/>
          <w:lang w:val="en-US"/>
        </w:rPr>
        <w:t>The epidermis is the most external cell layer of every plant and separates the plant or in this case the hypocotyls from the environment. It consists of several components. One of the components is the plant cuticle, a protecting film with similar properties like wax. The main function of the cuticle is the prevention of water evaporation, but by doing that it also stops water from entering the hypocotyl.</w:t>
      </w:r>
      <w:r w:rsidRPr="008F0AE4">
        <w:rPr>
          <w:rFonts w:ascii="Arial" w:hAnsi="Arial" w:cs="Arial"/>
          <w:sz w:val="24"/>
          <w:vertAlign w:val="superscript"/>
          <w:lang w:val="en-US"/>
        </w:rPr>
        <w:t xml:space="preserve"> [</w:t>
      </w:r>
      <w:r w:rsidR="008F0AE4">
        <w:rPr>
          <w:rFonts w:ascii="Arial" w:hAnsi="Arial" w:cs="Arial"/>
          <w:sz w:val="24"/>
          <w:vertAlign w:val="superscript"/>
          <w:lang w:val="en-US"/>
        </w:rPr>
        <w:t>8</w:t>
      </w:r>
      <w:r w:rsidRPr="008F0AE4">
        <w:rPr>
          <w:rFonts w:ascii="Arial" w:hAnsi="Arial" w:cs="Arial"/>
          <w:sz w:val="24"/>
          <w:vertAlign w:val="superscript"/>
          <w:lang w:val="en-US"/>
        </w:rPr>
        <w:t>]</w:t>
      </w:r>
      <w:commentRangeEnd w:id="32"/>
      <w:r w:rsidR="0083739A">
        <w:rPr>
          <w:rStyle w:val="CommentReference"/>
        </w:rPr>
        <w:commentReference w:id="32"/>
      </w:r>
    </w:p>
    <w:p w14:paraId="655CED06" w14:textId="77777777" w:rsidR="00785E11" w:rsidRPr="008F0AE4" w:rsidRDefault="00785E11" w:rsidP="00785E11">
      <w:pPr>
        <w:rPr>
          <w:rFonts w:ascii="Arial" w:hAnsi="Arial" w:cs="Arial"/>
          <w:sz w:val="24"/>
          <w:lang w:val="en-US"/>
        </w:rPr>
      </w:pPr>
      <w:r w:rsidRPr="008F0AE4">
        <w:rPr>
          <w:rFonts w:ascii="Arial" w:hAnsi="Arial" w:cs="Arial"/>
          <w:sz w:val="24"/>
          <w:lang w:val="en-US"/>
        </w:rPr>
        <w:t>As a result, there is less water in plant with a functioning epidermis compared to one without an epidermis. Water is a key element for plant growth and this is the focus of this experiment.</w:t>
      </w:r>
    </w:p>
    <w:p w14:paraId="38FDE4B5" w14:textId="77777777"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Hypothesis</w:t>
      </w:r>
    </w:p>
    <w:p w14:paraId="7F3BD24F" w14:textId="77777777" w:rsidR="00785E11" w:rsidRPr="008F0AE4" w:rsidRDefault="00785E11" w:rsidP="00785E11">
      <w:pPr>
        <w:rPr>
          <w:rFonts w:ascii="Arial" w:hAnsi="Arial" w:cs="Arial"/>
          <w:sz w:val="24"/>
          <w:lang w:val="en-US"/>
        </w:rPr>
      </w:pPr>
      <w:r w:rsidRPr="008F0AE4">
        <w:rPr>
          <w:rFonts w:ascii="Arial" w:hAnsi="Arial" w:cs="Arial"/>
          <w:sz w:val="24"/>
          <w:lang w:val="en-US"/>
        </w:rPr>
        <w:t>Based on these facts, we assume that by peeling the epidermis of</w:t>
      </w:r>
      <w:ins w:id="33" w:author="Pfister  Barbara" w:date="2018-02-28T11:02:00Z">
        <w:r w:rsidR="0083739A">
          <w:rPr>
            <w:rFonts w:ascii="Arial" w:hAnsi="Arial" w:cs="Arial"/>
            <w:sz w:val="24"/>
            <w:lang w:val="en-US"/>
          </w:rPr>
          <w:t>f from</w:t>
        </w:r>
      </w:ins>
      <w:r w:rsidRPr="008F0AE4">
        <w:rPr>
          <w:rFonts w:ascii="Arial" w:hAnsi="Arial" w:cs="Arial"/>
          <w:sz w:val="24"/>
          <w:lang w:val="en-US"/>
        </w:rPr>
        <w:t xml:space="preserve"> the hypocotyls, we facilitate the flow of water entering the plant and increase the growth.</w:t>
      </w:r>
    </w:p>
    <w:p w14:paraId="350029BE" w14:textId="77777777"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Methods</w:t>
      </w:r>
    </w:p>
    <w:p w14:paraId="624E4067" w14:textId="77777777" w:rsidR="00785E11" w:rsidRPr="008F0AE4" w:rsidRDefault="00785E11" w:rsidP="00785E11">
      <w:pPr>
        <w:rPr>
          <w:rFonts w:ascii="Arial" w:hAnsi="Arial" w:cs="Arial"/>
          <w:sz w:val="24"/>
          <w:lang w:val="en-US"/>
        </w:rPr>
      </w:pPr>
      <w:r w:rsidRPr="0083739A">
        <w:rPr>
          <w:rFonts w:ascii="Arial" w:hAnsi="Arial" w:cs="Arial"/>
          <w:color w:val="FF0000"/>
          <w:sz w:val="24"/>
          <w:lang w:val="en-US"/>
          <w:rPrChange w:id="34" w:author="Pfister  Barbara" w:date="2018-02-28T11:02:00Z">
            <w:rPr>
              <w:rFonts w:ascii="Arial" w:hAnsi="Arial" w:cs="Arial"/>
              <w:sz w:val="24"/>
              <w:lang w:val="en-US"/>
            </w:rPr>
          </w:rPrChange>
        </w:rPr>
        <w:t>10</w:t>
      </w:r>
      <w:r w:rsidRPr="008F0AE4">
        <w:rPr>
          <w:rFonts w:ascii="Arial" w:hAnsi="Arial" w:cs="Arial"/>
          <w:sz w:val="24"/>
          <w:lang w:val="en-US"/>
        </w:rPr>
        <w:t xml:space="preserve"> seven-day-old sunflower seedlings were cut 1 cm long just below the cotyledons. The pieces were collected and incubated in a tube filled with distilled water for exactly two hours. After these 2 hours a strip of 1 to 2 </w:t>
      </w:r>
      <w:proofErr w:type="gramStart"/>
      <w:r w:rsidRPr="008F0AE4">
        <w:rPr>
          <w:rFonts w:ascii="Arial" w:hAnsi="Arial" w:cs="Arial"/>
          <w:sz w:val="24"/>
          <w:lang w:val="en-US"/>
        </w:rPr>
        <w:t>mm  width</w:t>
      </w:r>
      <w:proofErr w:type="gramEnd"/>
      <w:r w:rsidRPr="008F0AE4">
        <w:rPr>
          <w:rFonts w:ascii="Arial" w:hAnsi="Arial" w:cs="Arial"/>
          <w:sz w:val="24"/>
          <w:lang w:val="en-US"/>
        </w:rPr>
        <w:t xml:space="preserve"> of the epidermis is peeled off with the flat tweezers.</w:t>
      </w:r>
    </w:p>
    <w:p w14:paraId="6F099C36" w14:textId="77777777" w:rsidR="00785E11" w:rsidRPr="008F0AE4" w:rsidRDefault="00785E11" w:rsidP="00785E11">
      <w:pPr>
        <w:rPr>
          <w:rFonts w:ascii="Arial" w:hAnsi="Arial" w:cs="Arial"/>
          <w:sz w:val="24"/>
          <w:lang w:val="en-US"/>
        </w:rPr>
      </w:pPr>
      <w:r w:rsidRPr="008F0AE4">
        <w:rPr>
          <w:rFonts w:ascii="Arial" w:hAnsi="Arial" w:cs="Arial"/>
          <w:sz w:val="24"/>
          <w:lang w:val="en-US"/>
        </w:rPr>
        <w:t xml:space="preserve">At the same time, another person of the group </w:t>
      </w:r>
      <w:del w:id="35" w:author="Pfister  Barbara" w:date="2018-02-28T11:04:00Z">
        <w:r w:rsidRPr="0083739A" w:rsidDel="0083739A">
          <w:rPr>
            <w:rFonts w:ascii="Arial" w:hAnsi="Arial" w:cs="Arial"/>
            <w:color w:val="FF0000"/>
            <w:sz w:val="24"/>
            <w:lang w:val="en-US"/>
            <w:rPrChange w:id="36" w:author="Pfister  Barbara" w:date="2018-02-28T11:03:00Z">
              <w:rPr>
                <w:rFonts w:ascii="Arial" w:hAnsi="Arial" w:cs="Arial"/>
                <w:sz w:val="24"/>
                <w:lang w:val="en-US"/>
              </w:rPr>
            </w:rPrChange>
          </w:rPr>
          <w:delText>was cutting</w:delText>
        </w:r>
      </w:del>
      <w:ins w:id="37" w:author="Pfister  Barbara" w:date="2018-02-28T11:04:00Z">
        <w:r w:rsidR="0083739A">
          <w:rPr>
            <w:rFonts w:ascii="Arial" w:hAnsi="Arial" w:cs="Arial"/>
            <w:color w:val="FF0000"/>
            <w:sz w:val="24"/>
            <w:lang w:val="en-US"/>
          </w:rPr>
          <w:t>cut</w:t>
        </w:r>
      </w:ins>
      <w:r w:rsidRPr="0083739A">
        <w:rPr>
          <w:rFonts w:ascii="Arial" w:hAnsi="Arial" w:cs="Arial"/>
          <w:color w:val="FF0000"/>
          <w:sz w:val="24"/>
          <w:lang w:val="en-US"/>
          <w:rPrChange w:id="38" w:author="Pfister  Barbara" w:date="2018-02-28T11:03:00Z">
            <w:rPr>
              <w:rFonts w:ascii="Arial" w:hAnsi="Arial" w:cs="Arial"/>
              <w:sz w:val="24"/>
              <w:lang w:val="en-US"/>
            </w:rPr>
          </w:rPrChange>
        </w:rPr>
        <w:t xml:space="preserve"> </w:t>
      </w:r>
      <w:r w:rsidRPr="008F0AE4">
        <w:rPr>
          <w:rFonts w:ascii="Arial" w:hAnsi="Arial" w:cs="Arial"/>
          <w:sz w:val="24"/>
          <w:lang w:val="en-US"/>
        </w:rPr>
        <w:t xml:space="preserve">20 pieces of 2 cm length just below the cotyledons of sunflower seedlings. This time, all the pieces were split in two groups. The epidermis of one group </w:t>
      </w:r>
      <w:r w:rsidRPr="0083739A">
        <w:rPr>
          <w:rFonts w:ascii="Arial" w:hAnsi="Arial" w:cs="Arial"/>
          <w:color w:val="FF0000"/>
          <w:sz w:val="24"/>
          <w:lang w:val="en-US"/>
          <w:rPrChange w:id="39" w:author="Pfister  Barbara" w:date="2018-02-28T11:03:00Z">
            <w:rPr>
              <w:rFonts w:ascii="Arial" w:hAnsi="Arial" w:cs="Arial"/>
              <w:sz w:val="24"/>
              <w:lang w:val="en-US"/>
            </w:rPr>
          </w:rPrChange>
        </w:rPr>
        <w:t xml:space="preserve">were </w:t>
      </w:r>
      <w:r w:rsidRPr="008F0AE4">
        <w:rPr>
          <w:rFonts w:ascii="Arial" w:hAnsi="Arial" w:cs="Arial"/>
          <w:sz w:val="24"/>
          <w:lang w:val="en-US"/>
        </w:rPr>
        <w:t xml:space="preserve">peeled off with flat tweezers, while the other </w:t>
      </w:r>
      <w:r w:rsidRPr="0083739A">
        <w:rPr>
          <w:rFonts w:ascii="Arial" w:hAnsi="Arial" w:cs="Arial"/>
          <w:color w:val="FF0000"/>
          <w:sz w:val="24"/>
          <w:lang w:val="en-US"/>
          <w:rPrChange w:id="40" w:author="Pfister  Barbara" w:date="2018-02-28T11:03:00Z">
            <w:rPr>
              <w:rFonts w:ascii="Arial" w:hAnsi="Arial" w:cs="Arial"/>
              <w:sz w:val="24"/>
              <w:lang w:val="en-US"/>
            </w:rPr>
          </w:rPrChange>
        </w:rPr>
        <w:t xml:space="preserve">weren’t </w:t>
      </w:r>
      <w:r w:rsidRPr="008F0AE4">
        <w:rPr>
          <w:rFonts w:ascii="Arial" w:hAnsi="Arial" w:cs="Arial"/>
          <w:sz w:val="24"/>
          <w:lang w:val="en-US"/>
        </w:rPr>
        <w:t xml:space="preserve">changed. The peeled and unpeeled pieces were cut to a length of 1.5 cm. Once this was done, the two groups of hypocotyl pieces were put in 2 different tubes filled with water for 2 hours. </w:t>
      </w:r>
      <w:r w:rsidRPr="008F0AE4">
        <w:rPr>
          <w:rFonts w:ascii="Arial" w:hAnsi="Arial" w:cs="Arial"/>
          <w:sz w:val="24"/>
          <w:vertAlign w:val="superscript"/>
          <w:lang w:val="en-US"/>
        </w:rPr>
        <w:t>[</w:t>
      </w:r>
      <w:r w:rsidR="008F0AE4">
        <w:rPr>
          <w:rFonts w:ascii="Arial" w:hAnsi="Arial" w:cs="Arial"/>
          <w:sz w:val="24"/>
          <w:vertAlign w:val="superscript"/>
          <w:lang w:val="en-US"/>
        </w:rPr>
        <w:t>7</w:t>
      </w:r>
      <w:r w:rsidRPr="008F0AE4">
        <w:rPr>
          <w:rFonts w:ascii="Arial" w:hAnsi="Arial" w:cs="Arial"/>
          <w:sz w:val="24"/>
          <w:vertAlign w:val="superscript"/>
          <w:lang w:val="en-US"/>
        </w:rPr>
        <w:t>]</w:t>
      </w:r>
    </w:p>
    <w:p w14:paraId="5EBAB9ED" w14:textId="77777777"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 xml:space="preserve">Results </w:t>
      </w:r>
    </w:p>
    <w:tbl>
      <w:tblPr>
        <w:tblStyle w:val="TableGrid"/>
        <w:tblW w:w="0" w:type="auto"/>
        <w:tblLook w:val="04A0" w:firstRow="1" w:lastRow="0" w:firstColumn="1" w:lastColumn="0" w:noHBand="0" w:noVBand="1"/>
      </w:tblPr>
      <w:tblGrid>
        <w:gridCol w:w="4531"/>
        <w:gridCol w:w="4531"/>
      </w:tblGrid>
      <w:tr w:rsidR="00785E11" w:rsidRPr="00370D64" w14:paraId="11D22DD5"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3C7BB21B" w14:textId="77777777" w:rsidR="00785E11" w:rsidRDefault="00785E11">
            <w:pPr>
              <w:rPr>
                <w:b/>
                <w:lang w:val="en-US"/>
              </w:rPr>
            </w:pPr>
            <w:r>
              <w:rPr>
                <w:b/>
                <w:lang w:val="en-US"/>
              </w:rPr>
              <w:t>Length of the hypocotyl pieces</w:t>
            </w:r>
          </w:p>
        </w:tc>
        <w:tc>
          <w:tcPr>
            <w:tcW w:w="4531" w:type="dxa"/>
            <w:tcBorders>
              <w:top w:val="single" w:sz="4" w:space="0" w:color="auto"/>
              <w:left w:val="single" w:sz="4" w:space="0" w:color="auto"/>
              <w:bottom w:val="single" w:sz="4" w:space="0" w:color="auto"/>
              <w:right w:val="single" w:sz="4" w:space="0" w:color="auto"/>
            </w:tcBorders>
            <w:hideMark/>
          </w:tcPr>
          <w:p w14:paraId="706C9D0F" w14:textId="77777777" w:rsidR="00785E11" w:rsidRDefault="00785E11">
            <w:pPr>
              <w:rPr>
                <w:b/>
                <w:lang w:val="en-US"/>
              </w:rPr>
            </w:pPr>
            <w:r>
              <w:rPr>
                <w:b/>
                <w:lang w:val="en-US"/>
              </w:rPr>
              <w:t>Length of the peeled epidermis strips</w:t>
            </w:r>
          </w:p>
        </w:tc>
      </w:tr>
      <w:tr w:rsidR="00785E11" w14:paraId="7F3E6029"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4734EEB7" w14:textId="77777777"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14:paraId="54B6AE02" w14:textId="77777777" w:rsidR="00785E11" w:rsidRDefault="00785E11">
            <w:pPr>
              <w:rPr>
                <w:lang w:val="en-US"/>
              </w:rPr>
            </w:pPr>
            <w:r>
              <w:rPr>
                <w:lang w:val="en-US"/>
              </w:rPr>
              <w:t>0.9cm</w:t>
            </w:r>
          </w:p>
        </w:tc>
      </w:tr>
      <w:tr w:rsidR="00785E11" w14:paraId="408E1BE8"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16FBF225" w14:textId="77777777"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14:paraId="5A85229F" w14:textId="77777777" w:rsidR="00785E11" w:rsidRDefault="00785E11">
            <w:pPr>
              <w:rPr>
                <w:lang w:val="en-US"/>
              </w:rPr>
            </w:pPr>
            <w:r>
              <w:rPr>
                <w:lang w:val="en-US"/>
              </w:rPr>
              <w:t>0.7cm</w:t>
            </w:r>
          </w:p>
        </w:tc>
      </w:tr>
      <w:tr w:rsidR="00785E11" w14:paraId="089A9890"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26D16D92" w14:textId="77777777"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14:paraId="4B654F28" w14:textId="77777777" w:rsidR="00785E11" w:rsidRDefault="00785E11">
            <w:pPr>
              <w:rPr>
                <w:lang w:val="en-US"/>
              </w:rPr>
            </w:pPr>
            <w:r>
              <w:rPr>
                <w:lang w:val="en-US"/>
              </w:rPr>
              <w:t>0.85cm</w:t>
            </w:r>
          </w:p>
        </w:tc>
      </w:tr>
      <w:tr w:rsidR="00785E11" w14:paraId="55D85024"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2DDB766C" w14:textId="77777777"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14:paraId="575AEA38" w14:textId="77777777" w:rsidR="00785E11" w:rsidRDefault="00785E11">
            <w:pPr>
              <w:rPr>
                <w:lang w:val="en-US"/>
              </w:rPr>
            </w:pPr>
            <w:r>
              <w:rPr>
                <w:lang w:val="en-US"/>
              </w:rPr>
              <w:t>0.9cm</w:t>
            </w:r>
          </w:p>
        </w:tc>
      </w:tr>
      <w:tr w:rsidR="00785E11" w14:paraId="4EC6EFB5"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66876133" w14:textId="77777777"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14:paraId="72A8BF7C" w14:textId="77777777" w:rsidR="00785E11" w:rsidRDefault="00785E11">
            <w:pPr>
              <w:rPr>
                <w:lang w:val="en-US"/>
              </w:rPr>
            </w:pPr>
            <w:r>
              <w:rPr>
                <w:lang w:val="en-US"/>
              </w:rPr>
              <w:t>0.95cm</w:t>
            </w:r>
          </w:p>
        </w:tc>
      </w:tr>
      <w:tr w:rsidR="00785E11" w14:paraId="650CC7A0"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40E6CFBD" w14:textId="77777777"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14:paraId="71BC6F75" w14:textId="77777777" w:rsidR="00785E11" w:rsidRDefault="00785E11">
            <w:pPr>
              <w:rPr>
                <w:lang w:val="en-US"/>
              </w:rPr>
            </w:pPr>
            <w:r>
              <w:rPr>
                <w:lang w:val="en-US"/>
              </w:rPr>
              <w:t>0.8cm</w:t>
            </w:r>
          </w:p>
        </w:tc>
      </w:tr>
      <w:tr w:rsidR="00785E11" w14:paraId="67A461AF"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36532329" w14:textId="77777777"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14:paraId="2E78B429" w14:textId="77777777" w:rsidR="00785E11" w:rsidRDefault="00785E11">
            <w:pPr>
              <w:rPr>
                <w:lang w:val="en-US"/>
              </w:rPr>
            </w:pPr>
            <w:r>
              <w:rPr>
                <w:lang w:val="en-US"/>
              </w:rPr>
              <w:t>0.9cm</w:t>
            </w:r>
          </w:p>
        </w:tc>
      </w:tr>
      <w:tr w:rsidR="00785E11" w14:paraId="4C4DA66F"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284459C8" w14:textId="77777777" w:rsidR="00785E11" w:rsidRDefault="00785E11">
            <w:pPr>
              <w:rPr>
                <w:lang w:val="en-US"/>
              </w:rPr>
            </w:pPr>
            <w:r>
              <w:rPr>
                <w:lang w:val="en-US"/>
              </w:rPr>
              <w:t xml:space="preserve">1cm </w:t>
            </w:r>
          </w:p>
        </w:tc>
        <w:tc>
          <w:tcPr>
            <w:tcW w:w="4531" w:type="dxa"/>
            <w:tcBorders>
              <w:top w:val="single" w:sz="4" w:space="0" w:color="auto"/>
              <w:left w:val="single" w:sz="4" w:space="0" w:color="auto"/>
              <w:bottom w:val="single" w:sz="4" w:space="0" w:color="auto"/>
              <w:right w:val="single" w:sz="4" w:space="0" w:color="auto"/>
            </w:tcBorders>
            <w:hideMark/>
          </w:tcPr>
          <w:p w14:paraId="61351403" w14:textId="77777777" w:rsidR="00785E11" w:rsidRDefault="00785E11">
            <w:pPr>
              <w:rPr>
                <w:lang w:val="en-US"/>
              </w:rPr>
            </w:pPr>
            <w:r>
              <w:rPr>
                <w:lang w:val="en-US"/>
              </w:rPr>
              <w:t>0.9cm</w:t>
            </w:r>
          </w:p>
        </w:tc>
      </w:tr>
      <w:tr w:rsidR="00785E11" w14:paraId="3BA2EA71"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59F6C704" w14:textId="77777777"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14:paraId="6B3DC45C" w14:textId="77777777" w:rsidR="00785E11" w:rsidRDefault="00785E11">
            <w:pPr>
              <w:rPr>
                <w:lang w:val="en-US"/>
              </w:rPr>
            </w:pPr>
            <w:r>
              <w:rPr>
                <w:lang w:val="en-US"/>
              </w:rPr>
              <w:t>0.8cm</w:t>
            </w:r>
          </w:p>
        </w:tc>
      </w:tr>
      <w:tr w:rsidR="00785E11" w14:paraId="035765DD"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7408D5FA" w14:textId="77777777"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14:paraId="1205CB5D" w14:textId="77777777" w:rsidR="00785E11" w:rsidRDefault="00785E11">
            <w:pPr>
              <w:rPr>
                <w:lang w:val="en-US"/>
              </w:rPr>
            </w:pPr>
            <w:r>
              <w:rPr>
                <w:lang w:val="en-US"/>
              </w:rPr>
              <w:t>0.8cm</w:t>
            </w:r>
          </w:p>
        </w:tc>
      </w:tr>
    </w:tbl>
    <w:p w14:paraId="4AEB6FCE" w14:textId="77777777" w:rsidR="0041372F" w:rsidRPr="003A13D7" w:rsidRDefault="0041372F" w:rsidP="0041372F">
      <w:pPr>
        <w:pStyle w:val="NoSpacing"/>
        <w:rPr>
          <w:rFonts w:ascii="Arial" w:hAnsi="Arial" w:cs="Arial"/>
          <w:i/>
        </w:rPr>
      </w:pPr>
      <w:r>
        <w:rPr>
          <w:rFonts w:ascii="Arial" w:hAnsi="Arial" w:cs="Arial"/>
          <w:i/>
        </w:rPr>
        <w:t>Table 2</w:t>
      </w:r>
    </w:p>
    <w:p w14:paraId="452D053B" w14:textId="77777777" w:rsidR="00785E11" w:rsidRDefault="00785E11" w:rsidP="00785E11">
      <w:pPr>
        <w:rPr>
          <w:lang w:val="en-US"/>
        </w:rPr>
      </w:pPr>
      <w:r>
        <w:rPr>
          <w:lang w:val="en-US"/>
        </w:rPr>
        <w:t>The differences in length can be explained by the (missing) accuracy in the peeling process.</w:t>
      </w:r>
    </w:p>
    <w:p w14:paraId="6B2E88A4" w14:textId="77777777" w:rsidR="008F2B62" w:rsidRDefault="008F2B62" w:rsidP="00785E11">
      <w:pPr>
        <w:rPr>
          <w:lang w:val="en-US"/>
        </w:rPr>
      </w:pPr>
    </w:p>
    <w:p w14:paraId="733CDE1B" w14:textId="77777777" w:rsidR="008F2B62" w:rsidRDefault="008F2B62" w:rsidP="00785E11">
      <w:pPr>
        <w:rPr>
          <w:lang w:val="en-US"/>
        </w:rPr>
      </w:pPr>
    </w:p>
    <w:tbl>
      <w:tblPr>
        <w:tblStyle w:val="TableGrid"/>
        <w:tblW w:w="0" w:type="auto"/>
        <w:tblLook w:val="04A0" w:firstRow="1" w:lastRow="0" w:firstColumn="1" w:lastColumn="0" w:noHBand="0" w:noVBand="1"/>
      </w:tblPr>
      <w:tblGrid>
        <w:gridCol w:w="4531"/>
        <w:gridCol w:w="4531"/>
      </w:tblGrid>
      <w:tr w:rsidR="00785E11" w:rsidRPr="00370D64" w14:paraId="75279FF8"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0121AC9F" w14:textId="77777777" w:rsidR="00785E11" w:rsidRDefault="00785E11">
            <w:pPr>
              <w:rPr>
                <w:b/>
                <w:lang w:val="en-US"/>
              </w:rPr>
            </w:pPr>
            <w:r>
              <w:rPr>
                <w:b/>
                <w:lang w:val="en-US"/>
              </w:rPr>
              <w:t>Length of the unpeeled pieces (after 2 hours)</w:t>
            </w:r>
          </w:p>
        </w:tc>
        <w:tc>
          <w:tcPr>
            <w:tcW w:w="4531" w:type="dxa"/>
            <w:tcBorders>
              <w:top w:val="single" w:sz="4" w:space="0" w:color="auto"/>
              <w:left w:val="single" w:sz="4" w:space="0" w:color="auto"/>
              <w:bottom w:val="single" w:sz="4" w:space="0" w:color="auto"/>
              <w:right w:val="single" w:sz="4" w:space="0" w:color="auto"/>
            </w:tcBorders>
            <w:hideMark/>
          </w:tcPr>
          <w:p w14:paraId="03E7F827" w14:textId="77777777" w:rsidR="00785E11" w:rsidRDefault="00785E11">
            <w:pPr>
              <w:rPr>
                <w:b/>
                <w:lang w:val="en-US"/>
              </w:rPr>
            </w:pPr>
            <w:r>
              <w:rPr>
                <w:b/>
                <w:lang w:val="en-US"/>
              </w:rPr>
              <w:t>Length of the peeled pieces (after 2 hours)</w:t>
            </w:r>
          </w:p>
        </w:tc>
      </w:tr>
      <w:tr w:rsidR="00785E11" w14:paraId="2B87D951"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0C30F473" w14:textId="77777777"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14:paraId="4D1EA409" w14:textId="77777777" w:rsidR="00785E11" w:rsidRDefault="00785E11">
            <w:pPr>
              <w:rPr>
                <w:lang w:val="en-US"/>
              </w:rPr>
            </w:pPr>
            <w:r>
              <w:rPr>
                <w:lang w:val="en-US"/>
              </w:rPr>
              <w:t>1.6cm</w:t>
            </w:r>
          </w:p>
        </w:tc>
      </w:tr>
      <w:tr w:rsidR="00785E11" w14:paraId="50E6206B"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15A8CF6C" w14:textId="77777777"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14:paraId="082A114B" w14:textId="77777777" w:rsidR="00785E11" w:rsidRDefault="00785E11">
            <w:pPr>
              <w:rPr>
                <w:lang w:val="en-US"/>
              </w:rPr>
            </w:pPr>
            <w:r>
              <w:rPr>
                <w:lang w:val="en-US"/>
              </w:rPr>
              <w:t>1.8cm</w:t>
            </w:r>
          </w:p>
        </w:tc>
      </w:tr>
      <w:tr w:rsidR="00785E11" w14:paraId="541A9F83"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27768F3A" w14:textId="77777777"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14:paraId="0A615C32" w14:textId="77777777" w:rsidR="00785E11" w:rsidRDefault="00785E11">
            <w:pPr>
              <w:rPr>
                <w:lang w:val="en-US"/>
              </w:rPr>
            </w:pPr>
            <w:r>
              <w:rPr>
                <w:lang w:val="en-US"/>
              </w:rPr>
              <w:t>1.6cm</w:t>
            </w:r>
          </w:p>
        </w:tc>
      </w:tr>
      <w:tr w:rsidR="00785E11" w14:paraId="367A44E0"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1C664B05" w14:textId="77777777" w:rsidR="00785E11" w:rsidRDefault="00785E11">
            <w:pPr>
              <w:rPr>
                <w:lang w:val="en-US"/>
              </w:rPr>
            </w:pPr>
            <w:r>
              <w:rPr>
                <w:lang w:val="en-US"/>
              </w:rPr>
              <w:t>1.6cm</w:t>
            </w:r>
          </w:p>
        </w:tc>
        <w:tc>
          <w:tcPr>
            <w:tcW w:w="4531" w:type="dxa"/>
            <w:tcBorders>
              <w:top w:val="single" w:sz="4" w:space="0" w:color="auto"/>
              <w:left w:val="single" w:sz="4" w:space="0" w:color="auto"/>
              <w:bottom w:val="single" w:sz="4" w:space="0" w:color="auto"/>
              <w:right w:val="single" w:sz="4" w:space="0" w:color="auto"/>
            </w:tcBorders>
            <w:hideMark/>
          </w:tcPr>
          <w:p w14:paraId="1B58BDE9" w14:textId="77777777" w:rsidR="00785E11" w:rsidRDefault="00785E11">
            <w:pPr>
              <w:rPr>
                <w:lang w:val="en-US"/>
              </w:rPr>
            </w:pPr>
            <w:r>
              <w:rPr>
                <w:lang w:val="en-US"/>
              </w:rPr>
              <w:t>1.7cm</w:t>
            </w:r>
          </w:p>
        </w:tc>
      </w:tr>
      <w:tr w:rsidR="00785E11" w14:paraId="1DBC7120"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0BB105D1" w14:textId="77777777"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14:paraId="2138DE7F" w14:textId="77777777" w:rsidR="00785E11" w:rsidRDefault="00785E11">
            <w:pPr>
              <w:rPr>
                <w:lang w:val="en-US"/>
              </w:rPr>
            </w:pPr>
            <w:r>
              <w:rPr>
                <w:lang w:val="en-US"/>
              </w:rPr>
              <w:t>1.8cm</w:t>
            </w:r>
          </w:p>
        </w:tc>
      </w:tr>
      <w:tr w:rsidR="00785E11" w14:paraId="1239A5A4"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614C9AEF" w14:textId="77777777"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14:paraId="52E0B983" w14:textId="77777777" w:rsidR="00785E11" w:rsidRDefault="00785E11">
            <w:pPr>
              <w:rPr>
                <w:lang w:val="en-US"/>
              </w:rPr>
            </w:pPr>
            <w:r>
              <w:rPr>
                <w:lang w:val="en-US"/>
              </w:rPr>
              <w:t>1.7cm</w:t>
            </w:r>
          </w:p>
        </w:tc>
      </w:tr>
      <w:tr w:rsidR="00785E11" w14:paraId="7AE0808C"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48945041" w14:textId="77777777"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14:paraId="7CD7B8FB" w14:textId="77777777" w:rsidR="00785E11" w:rsidRDefault="00785E11">
            <w:pPr>
              <w:rPr>
                <w:lang w:val="en-US"/>
              </w:rPr>
            </w:pPr>
            <w:r>
              <w:rPr>
                <w:lang w:val="en-US"/>
              </w:rPr>
              <w:t>1.6cm</w:t>
            </w:r>
          </w:p>
        </w:tc>
      </w:tr>
      <w:tr w:rsidR="00785E11" w14:paraId="684B6C9D"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11B0755F" w14:textId="77777777"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14:paraId="39937064" w14:textId="77777777" w:rsidR="00785E11" w:rsidRDefault="00785E11">
            <w:pPr>
              <w:rPr>
                <w:lang w:val="en-US"/>
              </w:rPr>
            </w:pPr>
            <w:r>
              <w:rPr>
                <w:lang w:val="en-US"/>
              </w:rPr>
              <w:t>1.7cm</w:t>
            </w:r>
          </w:p>
        </w:tc>
      </w:tr>
      <w:tr w:rsidR="00785E11" w14:paraId="15429D4D"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3092BD65" w14:textId="77777777" w:rsidR="00785E11" w:rsidRDefault="00785E11">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14:paraId="087896EC" w14:textId="77777777" w:rsidR="00785E11" w:rsidRDefault="00785E11">
            <w:r>
              <w:t>1.7cm</w:t>
            </w:r>
          </w:p>
        </w:tc>
      </w:tr>
      <w:tr w:rsidR="00785E11" w14:paraId="3DE91DC6" w14:textId="77777777" w:rsidTr="00785E11">
        <w:tc>
          <w:tcPr>
            <w:tcW w:w="4531" w:type="dxa"/>
            <w:tcBorders>
              <w:top w:val="single" w:sz="4" w:space="0" w:color="auto"/>
              <w:left w:val="single" w:sz="4" w:space="0" w:color="auto"/>
              <w:bottom w:val="single" w:sz="4" w:space="0" w:color="auto"/>
              <w:right w:val="single" w:sz="4" w:space="0" w:color="auto"/>
            </w:tcBorders>
            <w:hideMark/>
          </w:tcPr>
          <w:p w14:paraId="379943FA" w14:textId="77777777" w:rsidR="00785E11" w:rsidRDefault="00785E11">
            <w:pPr>
              <w:rPr>
                <w:lang w:val="en-US"/>
              </w:rPr>
            </w:pPr>
            <w:r>
              <w:rPr>
                <w:lang w:val="en-US"/>
              </w:rPr>
              <w:t>1.6cm</w:t>
            </w:r>
          </w:p>
        </w:tc>
        <w:tc>
          <w:tcPr>
            <w:tcW w:w="4531" w:type="dxa"/>
            <w:tcBorders>
              <w:top w:val="single" w:sz="4" w:space="0" w:color="auto"/>
              <w:left w:val="single" w:sz="4" w:space="0" w:color="auto"/>
              <w:bottom w:val="single" w:sz="4" w:space="0" w:color="auto"/>
              <w:right w:val="single" w:sz="4" w:space="0" w:color="auto"/>
            </w:tcBorders>
            <w:hideMark/>
          </w:tcPr>
          <w:p w14:paraId="0DD19FB8" w14:textId="77777777" w:rsidR="00785E11" w:rsidRDefault="00785E11">
            <w:pPr>
              <w:rPr>
                <w:lang w:val="en-US"/>
              </w:rPr>
            </w:pPr>
            <w:r>
              <w:rPr>
                <w:lang w:val="en-US"/>
              </w:rPr>
              <w:t>1.6cm</w:t>
            </w:r>
          </w:p>
        </w:tc>
      </w:tr>
    </w:tbl>
    <w:p w14:paraId="33281D28" w14:textId="77777777" w:rsidR="0041372F" w:rsidRDefault="0041372F" w:rsidP="0041372F">
      <w:pPr>
        <w:pStyle w:val="NoSpacing"/>
        <w:rPr>
          <w:lang w:val="en-US"/>
        </w:rPr>
      </w:pPr>
      <w:r>
        <w:rPr>
          <w:rFonts w:ascii="Arial" w:hAnsi="Arial" w:cs="Arial"/>
          <w:i/>
        </w:rPr>
        <w:t>Table 3</w:t>
      </w:r>
    </w:p>
    <w:p w14:paraId="24F35469" w14:textId="77777777" w:rsidR="00785E11" w:rsidRDefault="00785E11" w:rsidP="00785E11">
      <w:pPr>
        <w:rPr>
          <w:lang w:val="en-US"/>
        </w:rPr>
      </w:pPr>
      <w:commentRangeStart w:id="41"/>
      <w:r>
        <w:rPr>
          <w:lang w:val="en-US"/>
        </w:rPr>
        <w:t>The average length of the unpeeled pieces was 1.52 cm.                                                                                             The average length of the peeled pieces was 1.68 cm.</w:t>
      </w:r>
      <w:commentRangeEnd w:id="41"/>
      <w:r w:rsidR="0083739A">
        <w:rPr>
          <w:rStyle w:val="CommentReference"/>
        </w:rPr>
        <w:commentReference w:id="41"/>
      </w:r>
    </w:p>
    <w:p w14:paraId="25FA018F" w14:textId="77777777"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Discussion</w:t>
      </w:r>
    </w:p>
    <w:p w14:paraId="031A9462" w14:textId="77777777" w:rsidR="00785E11" w:rsidRDefault="00785E11" w:rsidP="00785E11">
      <w:pPr>
        <w:rPr>
          <w:lang w:val="en-US"/>
        </w:rPr>
      </w:pPr>
      <w:commentRangeStart w:id="42"/>
      <w:r>
        <w:rPr>
          <w:lang w:val="en-US"/>
        </w:rPr>
        <w:t xml:space="preserve">The data </w:t>
      </w:r>
      <w:commentRangeEnd w:id="42"/>
      <w:r w:rsidR="0083739A">
        <w:rPr>
          <w:rStyle w:val="CommentReference"/>
        </w:rPr>
        <w:commentReference w:id="42"/>
      </w:r>
      <w:r>
        <w:rPr>
          <w:lang w:val="en-US"/>
        </w:rPr>
        <w:t>indicates clearly that growth is dependent on the water flow and that the epidermis is a barrier, preventing water to enter.</w:t>
      </w:r>
    </w:p>
    <w:p w14:paraId="2DBB2761" w14:textId="77777777" w:rsidR="00785E11" w:rsidRPr="00873E08" w:rsidRDefault="00785E11">
      <w:pPr>
        <w:rPr>
          <w:rFonts w:ascii="Arial" w:hAnsi="Arial" w:cs="Arial"/>
          <w:u w:val="single"/>
          <w:lang w:val="en-US"/>
        </w:rPr>
      </w:pPr>
    </w:p>
    <w:p w14:paraId="7FE27B6B" w14:textId="77777777" w:rsidR="00755CEB" w:rsidRPr="00873E08" w:rsidRDefault="00755CEB">
      <w:pPr>
        <w:rPr>
          <w:rFonts w:ascii="Arial" w:hAnsi="Arial" w:cs="Arial"/>
          <w:u w:val="single"/>
          <w:lang w:val="en-US"/>
        </w:rPr>
      </w:pPr>
    </w:p>
    <w:p w14:paraId="2EA5BE25" w14:textId="77777777" w:rsidR="00F85836" w:rsidRPr="00873E08" w:rsidRDefault="00D27DA6" w:rsidP="00D27DA6">
      <w:pPr>
        <w:pStyle w:val="Heading2"/>
        <w:rPr>
          <w:rFonts w:ascii="Arial" w:hAnsi="Arial" w:cs="Arial"/>
          <w:lang w:val="en-US"/>
        </w:rPr>
      </w:pPr>
      <w:r w:rsidRPr="00873E08">
        <w:rPr>
          <w:rFonts w:ascii="Arial" w:hAnsi="Arial" w:cs="Arial"/>
          <w:lang w:val="en-US"/>
        </w:rPr>
        <w:t xml:space="preserve">Experiment C4.4: </w:t>
      </w:r>
      <w:r w:rsidR="00F85836" w:rsidRPr="00873E08">
        <w:rPr>
          <w:rFonts w:ascii="Arial" w:hAnsi="Arial" w:cs="Arial"/>
          <w:lang w:val="en-US"/>
        </w:rPr>
        <w:t xml:space="preserve">Water potential measurement of potato parenchyma </w:t>
      </w:r>
    </w:p>
    <w:p w14:paraId="277C581A" w14:textId="77777777" w:rsidR="00D27DA6" w:rsidRPr="00873E08" w:rsidRDefault="00D27DA6" w:rsidP="00D27DA6">
      <w:pPr>
        <w:rPr>
          <w:rFonts w:ascii="Arial" w:hAnsi="Arial" w:cs="Arial"/>
          <w:lang w:val="en-US"/>
        </w:rPr>
      </w:pPr>
    </w:p>
    <w:p w14:paraId="684C9BEF" w14:textId="77777777" w:rsidR="00B04934" w:rsidRPr="00873E08" w:rsidRDefault="00B04934" w:rsidP="00D27DA6">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Introduction</w:t>
      </w:r>
    </w:p>
    <w:p w14:paraId="5E070C65" w14:textId="77777777" w:rsidR="00F85836" w:rsidRPr="008864AD" w:rsidRDefault="00F85836">
      <w:pPr>
        <w:rPr>
          <w:rFonts w:ascii="Arial" w:hAnsi="Arial" w:cs="Arial"/>
          <w:color w:val="222222"/>
          <w:sz w:val="24"/>
          <w:szCs w:val="24"/>
          <w:lang w:val="en-US"/>
        </w:rPr>
      </w:pPr>
      <w:r w:rsidRPr="000E173D">
        <w:rPr>
          <w:rFonts w:ascii="Arial" w:hAnsi="Arial" w:cs="Arial"/>
          <w:sz w:val="24"/>
          <w:szCs w:val="24"/>
          <w:lang w:val="en-US"/>
          <w:rPrChange w:id="43" w:author="Pfister  Barbara" w:date="2018-02-28T13:05:00Z">
            <w:rPr>
              <w:rFonts w:ascii="Arial" w:hAnsi="Arial" w:cs="Arial"/>
              <w:color w:val="222222"/>
              <w:sz w:val="24"/>
              <w:szCs w:val="24"/>
              <w:lang w:val="en-US"/>
            </w:rPr>
          </w:rPrChange>
        </w:rPr>
        <w:t xml:space="preserve">The </w:t>
      </w:r>
      <w:r w:rsidR="00361E43" w:rsidRPr="000E173D">
        <w:rPr>
          <w:rFonts w:ascii="Arial" w:hAnsi="Arial" w:cs="Arial"/>
          <w:sz w:val="24"/>
          <w:szCs w:val="24"/>
          <w:lang w:val="en-US"/>
          <w:rPrChange w:id="44" w:author="Pfister  Barbara" w:date="2018-02-28T13:05:00Z">
            <w:rPr>
              <w:rFonts w:ascii="Arial" w:hAnsi="Arial" w:cs="Arial"/>
              <w:color w:val="222222"/>
              <w:sz w:val="24"/>
              <w:szCs w:val="24"/>
              <w:lang w:val="en-US"/>
            </w:rPr>
          </w:rPrChange>
        </w:rPr>
        <w:t xml:space="preserve">general </w:t>
      </w:r>
      <w:r w:rsidRPr="000E173D">
        <w:rPr>
          <w:rFonts w:ascii="Arial" w:hAnsi="Arial" w:cs="Arial"/>
          <w:sz w:val="24"/>
          <w:szCs w:val="24"/>
          <w:lang w:val="en-US"/>
          <w:rPrChange w:id="45" w:author="Pfister  Barbara" w:date="2018-02-28T13:05:00Z">
            <w:rPr>
              <w:rFonts w:ascii="Arial" w:hAnsi="Arial" w:cs="Arial"/>
              <w:color w:val="222222"/>
              <w:sz w:val="24"/>
              <w:szCs w:val="24"/>
              <w:lang w:val="en-US"/>
            </w:rPr>
          </w:rPrChange>
        </w:rPr>
        <w:t xml:space="preserve">main </w:t>
      </w:r>
      <w:r w:rsidR="00D619AF" w:rsidRPr="000E173D">
        <w:rPr>
          <w:rFonts w:ascii="Arial" w:hAnsi="Arial" w:cs="Arial"/>
          <w:sz w:val="24"/>
          <w:szCs w:val="24"/>
          <w:lang w:val="en-US"/>
          <w:rPrChange w:id="46" w:author="Pfister  Barbara" w:date="2018-02-28T13:05:00Z">
            <w:rPr>
              <w:rFonts w:ascii="Arial" w:hAnsi="Arial" w:cs="Arial"/>
              <w:color w:val="222222"/>
              <w:sz w:val="24"/>
              <w:szCs w:val="24"/>
              <w:lang w:val="en-US"/>
            </w:rPr>
          </w:rPrChange>
        </w:rPr>
        <w:t>context</w:t>
      </w:r>
      <w:r w:rsidRPr="000E173D">
        <w:rPr>
          <w:rFonts w:ascii="Arial" w:hAnsi="Arial" w:cs="Arial"/>
          <w:sz w:val="24"/>
          <w:szCs w:val="24"/>
          <w:lang w:val="en-US"/>
          <w:rPrChange w:id="47" w:author="Pfister  Barbara" w:date="2018-02-28T13:05:00Z">
            <w:rPr>
              <w:rFonts w:ascii="Arial" w:hAnsi="Arial" w:cs="Arial"/>
              <w:color w:val="222222"/>
              <w:sz w:val="24"/>
              <w:szCs w:val="24"/>
              <w:lang w:val="en-US"/>
            </w:rPr>
          </w:rPrChange>
        </w:rPr>
        <w:t xml:space="preserve"> of this experiment </w:t>
      </w:r>
      <w:proofErr w:type="gramStart"/>
      <w:r w:rsidRPr="000E173D">
        <w:rPr>
          <w:rFonts w:ascii="Arial" w:hAnsi="Arial" w:cs="Arial"/>
          <w:sz w:val="24"/>
          <w:szCs w:val="24"/>
          <w:lang w:val="en-US"/>
          <w:rPrChange w:id="48" w:author="Pfister  Barbara" w:date="2018-02-28T13:05:00Z">
            <w:rPr>
              <w:rFonts w:ascii="Arial" w:hAnsi="Arial" w:cs="Arial"/>
              <w:color w:val="222222"/>
              <w:sz w:val="24"/>
              <w:szCs w:val="24"/>
              <w:lang w:val="en-US"/>
            </w:rPr>
          </w:rPrChange>
        </w:rPr>
        <w:t>is based</w:t>
      </w:r>
      <w:proofErr w:type="gramEnd"/>
      <w:r w:rsidRPr="000E173D">
        <w:rPr>
          <w:rFonts w:ascii="Arial" w:hAnsi="Arial" w:cs="Arial"/>
          <w:sz w:val="24"/>
          <w:szCs w:val="24"/>
          <w:lang w:val="en-US"/>
          <w:rPrChange w:id="49" w:author="Pfister  Barbara" w:date="2018-02-28T13:05:00Z">
            <w:rPr>
              <w:rFonts w:ascii="Arial" w:hAnsi="Arial" w:cs="Arial"/>
              <w:color w:val="222222"/>
              <w:sz w:val="24"/>
              <w:szCs w:val="24"/>
              <w:lang w:val="en-US"/>
            </w:rPr>
          </w:rPrChange>
        </w:rPr>
        <w:t xml:space="preserve"> on osmosis. </w:t>
      </w:r>
      <w:r w:rsidRPr="008864AD">
        <w:rPr>
          <w:rFonts w:ascii="Arial" w:hAnsi="Arial" w:cs="Arial"/>
          <w:color w:val="222222"/>
          <w:sz w:val="24"/>
          <w:szCs w:val="24"/>
          <w:lang w:val="en-US"/>
        </w:rPr>
        <w:t>Osmosis can be concluded as “</w:t>
      </w:r>
      <w:r w:rsidRPr="008864AD">
        <w:rPr>
          <w:rFonts w:ascii="Arial" w:hAnsi="Arial" w:cs="Arial"/>
          <w:i/>
          <w:color w:val="222222"/>
          <w:sz w:val="24"/>
          <w:szCs w:val="24"/>
          <w:lang w:val="en-US"/>
        </w:rPr>
        <w:t xml:space="preserve">the spontaneous net movement of </w:t>
      </w:r>
      <w:hyperlink r:id="rId11" w:tooltip="Solvent" w:history="1">
        <w:r w:rsidRPr="008864AD">
          <w:rPr>
            <w:rFonts w:ascii="Arial" w:hAnsi="Arial" w:cs="Arial"/>
            <w:i/>
            <w:color w:val="222222"/>
            <w:sz w:val="24"/>
            <w:szCs w:val="24"/>
            <w:lang w:val="en-US"/>
          </w:rPr>
          <w:t>solvent</w:t>
        </w:r>
      </w:hyperlink>
      <w:r w:rsidRPr="008864AD">
        <w:rPr>
          <w:rFonts w:ascii="Arial" w:hAnsi="Arial" w:cs="Arial"/>
          <w:i/>
          <w:color w:val="222222"/>
          <w:sz w:val="24"/>
          <w:szCs w:val="24"/>
          <w:lang w:val="en-US"/>
        </w:rPr>
        <w:t xml:space="preserve"> molecules through a </w:t>
      </w:r>
      <w:hyperlink r:id="rId12" w:tooltip="Semi-permeable membrane" w:history="1">
        <w:r w:rsidRPr="008864AD">
          <w:rPr>
            <w:rFonts w:ascii="Arial" w:hAnsi="Arial" w:cs="Arial"/>
            <w:i/>
            <w:color w:val="222222"/>
            <w:sz w:val="24"/>
            <w:szCs w:val="24"/>
            <w:lang w:val="en-US"/>
          </w:rPr>
          <w:t>semi-permeable membrane</w:t>
        </w:r>
      </w:hyperlink>
      <w:r w:rsidRPr="008864AD">
        <w:rPr>
          <w:rFonts w:ascii="Arial" w:hAnsi="Arial" w:cs="Arial"/>
          <w:i/>
          <w:color w:val="222222"/>
          <w:sz w:val="24"/>
          <w:szCs w:val="24"/>
          <w:lang w:val="en-US"/>
        </w:rPr>
        <w:t xml:space="preserve"> into a </w:t>
      </w:r>
      <w:commentRangeStart w:id="50"/>
      <w:r w:rsidRPr="008864AD">
        <w:rPr>
          <w:rFonts w:ascii="Arial" w:hAnsi="Arial" w:cs="Arial"/>
          <w:i/>
          <w:color w:val="222222"/>
          <w:sz w:val="24"/>
          <w:szCs w:val="24"/>
          <w:lang w:val="en-US"/>
        </w:rPr>
        <w:t xml:space="preserve">region of higher </w:t>
      </w:r>
      <w:hyperlink r:id="rId13" w:tooltip="Solution" w:history="1">
        <w:r w:rsidRPr="008864AD">
          <w:rPr>
            <w:rFonts w:ascii="Arial" w:hAnsi="Arial" w:cs="Arial"/>
            <w:i/>
            <w:color w:val="222222"/>
            <w:sz w:val="24"/>
            <w:szCs w:val="24"/>
            <w:lang w:val="en-US"/>
          </w:rPr>
          <w:t>solute</w:t>
        </w:r>
      </w:hyperlink>
      <w:r w:rsidRPr="008864AD">
        <w:rPr>
          <w:rFonts w:ascii="Arial" w:hAnsi="Arial" w:cs="Arial"/>
          <w:i/>
          <w:color w:val="222222"/>
          <w:sz w:val="24"/>
          <w:szCs w:val="24"/>
          <w:lang w:val="en-US"/>
        </w:rPr>
        <w:t xml:space="preserve"> concentration</w:t>
      </w:r>
      <w:commentRangeEnd w:id="50"/>
      <w:r w:rsidR="00C54473">
        <w:rPr>
          <w:rStyle w:val="CommentReference"/>
        </w:rPr>
        <w:commentReference w:id="50"/>
      </w:r>
      <w:r w:rsidRPr="008864AD">
        <w:rPr>
          <w:rFonts w:ascii="Arial" w:hAnsi="Arial" w:cs="Arial"/>
          <w:i/>
          <w:color w:val="222222"/>
          <w:sz w:val="24"/>
          <w:szCs w:val="24"/>
          <w:lang w:val="en-US"/>
        </w:rPr>
        <w:t>, in the direction that tends to equalize the solute concentrations on the two sides</w:t>
      </w:r>
      <w:r w:rsidRPr="008864AD">
        <w:rPr>
          <w:rFonts w:ascii="Arial" w:hAnsi="Arial" w:cs="Arial"/>
          <w:color w:val="222222"/>
          <w:sz w:val="24"/>
          <w:szCs w:val="24"/>
          <w:lang w:val="en-US"/>
        </w:rPr>
        <w:t>”.</w:t>
      </w:r>
      <w:r w:rsidR="008F0AE4">
        <w:rPr>
          <w:rFonts w:ascii="Arial" w:hAnsi="Arial" w:cs="Arial"/>
          <w:color w:val="222222"/>
          <w:sz w:val="24"/>
          <w:szCs w:val="24"/>
          <w:vertAlign w:val="superscript"/>
          <w:lang w:val="en-US"/>
        </w:rPr>
        <w:t>[9]</w:t>
      </w:r>
      <w:r w:rsidRPr="008864AD">
        <w:rPr>
          <w:rFonts w:ascii="Arial" w:hAnsi="Arial" w:cs="Arial"/>
          <w:color w:val="222222"/>
          <w:sz w:val="24"/>
          <w:szCs w:val="24"/>
          <w:lang w:val="en-US"/>
        </w:rPr>
        <w:t xml:space="preserve"> </w:t>
      </w:r>
      <w:r w:rsidR="00361E43" w:rsidRPr="008864AD">
        <w:rPr>
          <w:rFonts w:ascii="Arial" w:hAnsi="Arial" w:cs="Arial"/>
          <w:color w:val="222222"/>
          <w:sz w:val="24"/>
          <w:szCs w:val="24"/>
          <w:lang w:val="en-US"/>
        </w:rPr>
        <w:br/>
      </w:r>
      <w:commentRangeStart w:id="51"/>
      <w:r w:rsidR="00361E43" w:rsidRPr="008864AD">
        <w:rPr>
          <w:rFonts w:ascii="Arial" w:hAnsi="Arial" w:cs="Arial"/>
          <w:color w:val="222222"/>
          <w:sz w:val="24"/>
          <w:szCs w:val="24"/>
          <w:lang w:val="en-US"/>
        </w:rPr>
        <w:t>The specific context of this experiment</w:t>
      </w:r>
      <w:commentRangeEnd w:id="51"/>
      <w:r w:rsidR="0083739A">
        <w:rPr>
          <w:rStyle w:val="CommentReference"/>
        </w:rPr>
        <w:commentReference w:id="51"/>
      </w:r>
      <w:r w:rsidR="00361E43" w:rsidRPr="008864AD">
        <w:rPr>
          <w:rFonts w:ascii="Arial" w:hAnsi="Arial" w:cs="Arial"/>
          <w:color w:val="222222"/>
          <w:sz w:val="24"/>
          <w:szCs w:val="24"/>
          <w:lang w:val="en-US"/>
        </w:rPr>
        <w:t xml:space="preserve"> </w:t>
      </w:r>
      <w:r w:rsidR="004F3A03" w:rsidRPr="008864AD">
        <w:rPr>
          <w:rFonts w:ascii="Arial" w:hAnsi="Arial" w:cs="Arial"/>
          <w:color w:val="222222"/>
          <w:sz w:val="24"/>
          <w:szCs w:val="24"/>
          <w:lang w:val="en-US"/>
        </w:rPr>
        <w:t xml:space="preserve">is to determine water potential </w:t>
      </w:r>
      <w:r w:rsidR="0012421F" w:rsidRPr="008864AD">
        <w:rPr>
          <w:rFonts w:ascii="Arial" w:hAnsi="Arial" w:cs="Arial"/>
          <w:color w:val="222222"/>
          <w:sz w:val="24"/>
          <w:szCs w:val="24"/>
          <w:lang w:val="en-US"/>
        </w:rPr>
        <w:t>of potato parenchyma.</w:t>
      </w:r>
      <w:r w:rsidR="00361E43" w:rsidRPr="008864AD">
        <w:rPr>
          <w:rFonts w:ascii="Arial" w:hAnsi="Arial" w:cs="Arial"/>
          <w:color w:val="222222"/>
          <w:sz w:val="24"/>
          <w:szCs w:val="24"/>
          <w:lang w:val="en-US"/>
        </w:rPr>
        <w:t xml:space="preserve"> </w:t>
      </w:r>
      <w:r w:rsidR="004F3A03" w:rsidRPr="008864AD">
        <w:rPr>
          <w:rFonts w:ascii="Arial" w:hAnsi="Arial" w:cs="Arial"/>
          <w:color w:val="222222"/>
          <w:sz w:val="24"/>
          <w:szCs w:val="24"/>
          <w:lang w:val="en-US"/>
        </w:rPr>
        <w:t>Potatoes</w:t>
      </w:r>
      <w:r w:rsidR="00361E43" w:rsidRPr="008864AD">
        <w:rPr>
          <w:rFonts w:ascii="Arial" w:hAnsi="Arial" w:cs="Arial"/>
          <w:color w:val="222222"/>
          <w:sz w:val="24"/>
          <w:szCs w:val="24"/>
          <w:lang w:val="en-US"/>
        </w:rPr>
        <w:t xml:space="preserve"> </w:t>
      </w:r>
      <w:r w:rsidR="008F2B62" w:rsidRPr="008D2BA4">
        <w:rPr>
          <w:rFonts w:ascii="Arial" w:hAnsi="Arial" w:cs="Arial"/>
          <w:color w:val="222222"/>
          <w:sz w:val="21"/>
          <w:szCs w:val="21"/>
          <w:lang w:val="en-US"/>
        </w:rPr>
        <w:t>(</w:t>
      </w:r>
      <w:r w:rsidR="008F2B62" w:rsidRPr="008D2BA4">
        <w:rPr>
          <w:rFonts w:ascii="Arial" w:hAnsi="Arial" w:cs="Arial"/>
          <w:i/>
          <w:iCs/>
          <w:color w:val="222222"/>
          <w:sz w:val="21"/>
          <w:szCs w:val="21"/>
          <w:lang w:val="en-US"/>
        </w:rPr>
        <w:t>Solanum tuberosum</w:t>
      </w:r>
      <w:r w:rsidR="008F2B62" w:rsidRPr="008D2BA4">
        <w:rPr>
          <w:rFonts w:ascii="Arial" w:hAnsi="Arial" w:cs="Arial"/>
          <w:color w:val="222222"/>
          <w:sz w:val="21"/>
          <w:szCs w:val="21"/>
          <w:lang w:val="en-US"/>
        </w:rPr>
        <w:t xml:space="preserve">) </w:t>
      </w:r>
      <w:r w:rsidR="008F2B62">
        <w:rPr>
          <w:rFonts w:ascii="Arial" w:hAnsi="Arial" w:cs="Arial"/>
          <w:color w:val="222222"/>
          <w:sz w:val="24"/>
          <w:szCs w:val="24"/>
          <w:lang w:val="en-US"/>
        </w:rPr>
        <w:t>are</w:t>
      </w:r>
      <w:r w:rsidR="00361E43" w:rsidRPr="008864AD">
        <w:rPr>
          <w:rFonts w:ascii="Arial" w:hAnsi="Arial" w:cs="Arial"/>
          <w:color w:val="222222"/>
          <w:sz w:val="24"/>
          <w:szCs w:val="24"/>
          <w:lang w:val="en-US"/>
        </w:rPr>
        <w:t xml:space="preserve"> starch storages. </w:t>
      </w:r>
      <w:r w:rsidR="00741005" w:rsidRPr="008864AD">
        <w:rPr>
          <w:rFonts w:ascii="Arial" w:hAnsi="Arial" w:cs="Arial"/>
          <w:color w:val="222222"/>
          <w:sz w:val="24"/>
          <w:szCs w:val="24"/>
          <w:lang w:val="en-US"/>
        </w:rPr>
        <w:t>Even though</w:t>
      </w:r>
      <w:del w:id="52" w:author="Pfister  Barbara" w:date="2018-02-28T11:07:00Z">
        <w:r w:rsidR="005218D4" w:rsidRPr="008864AD" w:rsidDel="0083739A">
          <w:rPr>
            <w:rFonts w:ascii="Arial" w:hAnsi="Arial" w:cs="Arial"/>
            <w:color w:val="222222"/>
            <w:sz w:val="24"/>
            <w:szCs w:val="24"/>
            <w:lang w:val="en-US"/>
          </w:rPr>
          <w:delText>,</w:delText>
        </w:r>
      </w:del>
      <w:r w:rsidR="00741005" w:rsidRPr="008864AD">
        <w:rPr>
          <w:rFonts w:ascii="Arial" w:hAnsi="Arial" w:cs="Arial"/>
          <w:color w:val="222222"/>
          <w:sz w:val="24"/>
          <w:szCs w:val="24"/>
          <w:lang w:val="en-US"/>
        </w:rPr>
        <w:t xml:space="preserve"> starch</w:t>
      </w:r>
      <w:r w:rsidR="0012421F" w:rsidRPr="008864AD">
        <w:rPr>
          <w:rFonts w:ascii="Arial" w:hAnsi="Arial" w:cs="Arial"/>
          <w:color w:val="222222"/>
          <w:sz w:val="24"/>
          <w:szCs w:val="24"/>
          <w:lang w:val="en-US"/>
        </w:rPr>
        <w:t xml:space="preserve"> itself</w:t>
      </w:r>
      <w:r w:rsidR="00741005" w:rsidRPr="008864AD">
        <w:rPr>
          <w:rFonts w:ascii="Arial" w:hAnsi="Arial" w:cs="Arial"/>
          <w:color w:val="222222"/>
          <w:sz w:val="24"/>
          <w:szCs w:val="24"/>
          <w:lang w:val="en-US"/>
        </w:rPr>
        <w:t xml:space="preserve"> is not osmo</w:t>
      </w:r>
      <w:ins w:id="53" w:author="Pfister  Barbara" w:date="2018-02-28T11:07:00Z">
        <w:r w:rsidR="0083739A">
          <w:rPr>
            <w:rFonts w:ascii="Arial" w:hAnsi="Arial" w:cs="Arial"/>
            <w:color w:val="222222"/>
            <w:sz w:val="24"/>
            <w:szCs w:val="24"/>
            <w:lang w:val="en-US"/>
          </w:rPr>
          <w:t xml:space="preserve">tically </w:t>
        </w:r>
      </w:ins>
      <w:del w:id="54" w:author="Pfister  Barbara" w:date="2018-02-28T11:07:00Z">
        <w:r w:rsidR="00741005" w:rsidRPr="008864AD" w:rsidDel="0083739A">
          <w:rPr>
            <w:rFonts w:ascii="Arial" w:hAnsi="Arial" w:cs="Arial"/>
            <w:color w:val="222222"/>
            <w:sz w:val="24"/>
            <w:szCs w:val="24"/>
            <w:lang w:val="en-US"/>
          </w:rPr>
          <w:delText xml:space="preserve">se </w:delText>
        </w:r>
      </w:del>
      <w:r w:rsidR="00741005" w:rsidRPr="008864AD">
        <w:rPr>
          <w:rFonts w:ascii="Arial" w:hAnsi="Arial" w:cs="Arial"/>
          <w:color w:val="222222"/>
          <w:sz w:val="24"/>
          <w:szCs w:val="24"/>
          <w:lang w:val="en-US"/>
        </w:rPr>
        <w:t>active, the metabolites</w:t>
      </w:r>
      <w:del w:id="55" w:author="Pfister  Barbara" w:date="2018-02-28T11:07:00Z">
        <w:r w:rsidR="005218D4" w:rsidRPr="008864AD" w:rsidDel="0083739A">
          <w:rPr>
            <w:rFonts w:ascii="Arial" w:hAnsi="Arial" w:cs="Arial"/>
            <w:color w:val="222222"/>
            <w:sz w:val="24"/>
            <w:szCs w:val="24"/>
            <w:lang w:val="en-US"/>
          </w:rPr>
          <w:delText>,</w:delText>
        </w:r>
      </w:del>
      <w:r w:rsidR="00741005" w:rsidRPr="008864AD">
        <w:rPr>
          <w:rFonts w:ascii="Arial" w:hAnsi="Arial" w:cs="Arial"/>
          <w:color w:val="222222"/>
          <w:sz w:val="24"/>
          <w:szCs w:val="24"/>
          <w:lang w:val="en-US"/>
        </w:rPr>
        <w:t xml:space="preserve"> derived from starch are. </w:t>
      </w:r>
      <w:r w:rsidR="0061514E" w:rsidRPr="008864AD">
        <w:rPr>
          <w:rFonts w:ascii="Arial" w:hAnsi="Arial" w:cs="Arial"/>
          <w:color w:val="222222"/>
          <w:sz w:val="24"/>
          <w:szCs w:val="24"/>
          <w:lang w:val="en-US"/>
        </w:rPr>
        <w:t xml:space="preserve">Therefore, osmosis is </w:t>
      </w:r>
      <w:r w:rsidR="00475467" w:rsidRPr="008864AD">
        <w:rPr>
          <w:rFonts w:ascii="Arial" w:hAnsi="Arial" w:cs="Arial"/>
          <w:color w:val="222222"/>
          <w:sz w:val="24"/>
          <w:szCs w:val="24"/>
          <w:lang w:val="en-US"/>
        </w:rPr>
        <w:t xml:space="preserve">a </w:t>
      </w:r>
      <w:r w:rsidR="0061514E" w:rsidRPr="008864AD">
        <w:rPr>
          <w:rFonts w:ascii="Arial" w:hAnsi="Arial" w:cs="Arial"/>
          <w:color w:val="222222"/>
          <w:sz w:val="24"/>
          <w:szCs w:val="24"/>
          <w:lang w:val="en-US"/>
        </w:rPr>
        <w:t>highly crucial concept to understand the homeostasis of potato</w:t>
      </w:r>
      <w:r w:rsidR="004F3A03" w:rsidRPr="008864AD">
        <w:rPr>
          <w:rFonts w:ascii="Arial" w:hAnsi="Arial" w:cs="Arial"/>
          <w:color w:val="222222"/>
          <w:sz w:val="24"/>
          <w:szCs w:val="24"/>
          <w:lang w:val="en-US"/>
        </w:rPr>
        <w:t>es</w:t>
      </w:r>
      <w:r w:rsidR="0061514E" w:rsidRPr="008864AD">
        <w:rPr>
          <w:rFonts w:ascii="Arial" w:hAnsi="Arial" w:cs="Arial"/>
          <w:color w:val="222222"/>
          <w:sz w:val="24"/>
          <w:szCs w:val="24"/>
          <w:lang w:val="en-US"/>
        </w:rPr>
        <w:t xml:space="preserve">.  </w:t>
      </w:r>
    </w:p>
    <w:p w14:paraId="4F736019" w14:textId="77777777" w:rsidR="00361E43" w:rsidRPr="000E173D" w:rsidRDefault="00DA71A4">
      <w:pPr>
        <w:rPr>
          <w:rFonts w:ascii="Arial" w:hAnsi="Arial" w:cs="Arial"/>
          <w:sz w:val="24"/>
          <w:szCs w:val="24"/>
          <w:lang w:val="en-US"/>
        </w:rPr>
      </w:pPr>
      <w:r w:rsidRPr="00873E08">
        <w:rPr>
          <w:rFonts w:ascii="Arial" w:eastAsiaTheme="majorEastAsia" w:hAnsi="Arial" w:cs="Arial"/>
          <w:color w:val="1F3763" w:themeColor="accent1" w:themeShade="7F"/>
          <w:sz w:val="24"/>
          <w:szCs w:val="24"/>
          <w:lang w:val="en-US"/>
        </w:rPr>
        <w:t>Hypothesis:</w:t>
      </w:r>
      <w:r w:rsidRPr="00873E08">
        <w:rPr>
          <w:rFonts w:ascii="Arial" w:eastAsiaTheme="majorEastAsia" w:hAnsi="Arial" w:cs="Arial"/>
          <w:color w:val="1F3763" w:themeColor="accent1" w:themeShade="7F"/>
          <w:sz w:val="24"/>
          <w:szCs w:val="24"/>
          <w:lang w:val="en-US"/>
        </w:rPr>
        <w:br/>
      </w:r>
      <w:r w:rsidR="00361E43" w:rsidRPr="008864AD">
        <w:rPr>
          <w:rFonts w:ascii="Arial" w:hAnsi="Arial" w:cs="Arial"/>
          <w:sz w:val="24"/>
          <w:szCs w:val="24"/>
          <w:lang w:val="en-US"/>
        </w:rPr>
        <w:t>The Hypothesis of the experiment is, that the higher the external concentration of sucrose, the less</w:t>
      </w:r>
      <w:r w:rsidR="00926A1F" w:rsidRPr="008864AD">
        <w:rPr>
          <w:rFonts w:ascii="Arial" w:hAnsi="Arial" w:cs="Arial"/>
          <w:sz w:val="24"/>
          <w:szCs w:val="24"/>
          <w:lang w:val="en-US"/>
        </w:rPr>
        <w:t>er</w:t>
      </w:r>
      <w:r w:rsidR="00361E43" w:rsidRPr="008864AD">
        <w:rPr>
          <w:rFonts w:ascii="Arial" w:hAnsi="Arial" w:cs="Arial"/>
          <w:sz w:val="24"/>
          <w:szCs w:val="24"/>
          <w:lang w:val="en-US"/>
        </w:rPr>
        <w:t xml:space="preserve"> the weight of the potato slices. </w:t>
      </w:r>
      <w:r w:rsidR="0012421F" w:rsidRPr="000E173D">
        <w:rPr>
          <w:rFonts w:ascii="Arial" w:hAnsi="Arial" w:cs="Arial"/>
          <w:sz w:val="24"/>
          <w:szCs w:val="24"/>
          <w:lang w:val="en-US"/>
        </w:rPr>
        <w:t xml:space="preserve">This hypothesis </w:t>
      </w:r>
      <w:proofErr w:type="gramStart"/>
      <w:r w:rsidR="0012421F" w:rsidRPr="000E173D">
        <w:rPr>
          <w:rFonts w:ascii="Arial" w:hAnsi="Arial" w:cs="Arial"/>
          <w:sz w:val="24"/>
          <w:szCs w:val="24"/>
          <w:lang w:val="en-US"/>
        </w:rPr>
        <w:t>is based</w:t>
      </w:r>
      <w:proofErr w:type="gramEnd"/>
      <w:r w:rsidR="0012421F" w:rsidRPr="000E173D">
        <w:rPr>
          <w:rFonts w:ascii="Arial" w:hAnsi="Arial" w:cs="Arial"/>
          <w:sz w:val="24"/>
          <w:szCs w:val="24"/>
          <w:lang w:val="en-US"/>
        </w:rPr>
        <w:t xml:space="preserve"> on </w:t>
      </w:r>
      <w:commentRangeStart w:id="56"/>
      <w:r w:rsidR="0012421F" w:rsidRPr="000E173D">
        <w:rPr>
          <w:rFonts w:ascii="Arial" w:hAnsi="Arial" w:cs="Arial"/>
          <w:sz w:val="24"/>
          <w:szCs w:val="24"/>
          <w:lang w:val="en-US"/>
        </w:rPr>
        <w:t xml:space="preserve">some general knowledge </w:t>
      </w:r>
      <w:commentRangeEnd w:id="56"/>
      <w:r w:rsidR="000E173D">
        <w:rPr>
          <w:rStyle w:val="CommentReference"/>
        </w:rPr>
        <w:commentReference w:id="56"/>
      </w:r>
      <w:r w:rsidR="0012421F" w:rsidRPr="000E173D">
        <w:rPr>
          <w:rFonts w:ascii="Arial" w:hAnsi="Arial" w:cs="Arial"/>
          <w:sz w:val="24"/>
          <w:szCs w:val="24"/>
          <w:lang w:val="en-US"/>
        </w:rPr>
        <w:t xml:space="preserve">about osmosis. </w:t>
      </w:r>
    </w:p>
    <w:p w14:paraId="183A7E05" w14:textId="77777777" w:rsidR="008F2B62" w:rsidRPr="008864AD" w:rsidRDefault="008F2B62">
      <w:pPr>
        <w:rPr>
          <w:rFonts w:ascii="Arial" w:hAnsi="Arial" w:cs="Arial"/>
          <w:sz w:val="24"/>
          <w:szCs w:val="24"/>
          <w:lang w:val="en-US"/>
        </w:rPr>
      </w:pPr>
    </w:p>
    <w:p w14:paraId="17013E9D" w14:textId="77777777" w:rsidR="0012421F" w:rsidRPr="008864AD" w:rsidRDefault="00624545" w:rsidP="00E07969">
      <w:pPr>
        <w:rPr>
          <w:rFonts w:ascii="Arial" w:hAnsi="Arial" w:cs="Arial"/>
          <w:sz w:val="24"/>
          <w:lang w:val="en-US"/>
        </w:rPr>
      </w:pPr>
      <w:commentRangeStart w:id="57"/>
      <w:r w:rsidRPr="00873E08">
        <w:rPr>
          <w:rFonts w:ascii="Arial" w:eastAsiaTheme="majorEastAsia" w:hAnsi="Arial" w:cs="Arial"/>
          <w:noProof/>
          <w:color w:val="1F3763" w:themeColor="accent1" w:themeShade="7F"/>
          <w:sz w:val="24"/>
          <w:szCs w:val="24"/>
          <w:lang w:eastAsia="de-CH"/>
        </w:rPr>
        <w:lastRenderedPageBreak/>
        <mc:AlternateContent>
          <mc:Choice Requires="wps">
            <w:drawing>
              <wp:anchor distT="0" distB="0" distL="114300" distR="114300" simplePos="0" relativeHeight="251661312" behindDoc="0" locked="0" layoutInCell="1" allowOverlap="1" wp14:anchorId="695EF78C" wp14:editId="7B4BB323">
                <wp:simplePos x="0" y="0"/>
                <wp:positionH relativeFrom="column">
                  <wp:posOffset>3686810</wp:posOffset>
                </wp:positionH>
                <wp:positionV relativeFrom="paragraph">
                  <wp:posOffset>1970405</wp:posOffset>
                </wp:positionV>
                <wp:extent cx="1760220" cy="635"/>
                <wp:effectExtent l="0" t="0" r="0" b="0"/>
                <wp:wrapThrough wrapText="bothSides">
                  <wp:wrapPolygon edited="0">
                    <wp:start x="0" y="0"/>
                    <wp:lineTo x="0" y="21600"/>
                    <wp:lineTo x="21600" y="21600"/>
                    <wp:lineTo x="21600" y="0"/>
                  </wp:wrapPolygon>
                </wp:wrapThrough>
                <wp:docPr id="3" name="Textfeld 3"/>
                <wp:cNvGraphicFramePr/>
                <a:graphic xmlns:a="http://schemas.openxmlformats.org/drawingml/2006/main">
                  <a:graphicData uri="http://schemas.microsoft.com/office/word/2010/wordprocessingShape">
                    <wps:wsp>
                      <wps:cNvSpPr txBox="1"/>
                      <wps:spPr>
                        <a:xfrm>
                          <a:off x="0" y="0"/>
                          <a:ext cx="1760220" cy="635"/>
                        </a:xfrm>
                        <a:prstGeom prst="rect">
                          <a:avLst/>
                        </a:prstGeom>
                        <a:solidFill>
                          <a:prstClr val="white"/>
                        </a:solidFill>
                        <a:ln>
                          <a:noFill/>
                        </a:ln>
                      </wps:spPr>
                      <wps:txbx>
                        <w:txbxContent>
                          <w:p w14:paraId="59196236" w14:textId="77777777" w:rsidR="0083739A" w:rsidRPr="008F0AE4" w:rsidRDefault="0083739A" w:rsidP="00624545">
                            <w:pPr>
                              <w:pStyle w:val="Caption"/>
                              <w:rPr>
                                <w:rFonts w:ascii="Arial" w:hAnsi="Arial" w:cs="Arial"/>
                                <w:noProof/>
                                <w:color w:val="0000FF"/>
                                <w:sz w:val="27"/>
                                <w:szCs w:val="27"/>
                                <w:vertAlign w:val="superscript"/>
                                <w:lang w:val="en-US"/>
                              </w:rPr>
                            </w:pPr>
                            <w:r w:rsidRPr="00624545">
                              <w:rPr>
                                <w:lang w:val="en-US"/>
                              </w:rPr>
                              <w:t xml:space="preserve">Figure </w:t>
                            </w:r>
                            <w:r>
                              <w:rPr>
                                <w:lang w:val="en-US"/>
                              </w:rPr>
                              <w:t>2</w:t>
                            </w:r>
                            <w:r w:rsidRPr="00624545">
                              <w:rPr>
                                <w:lang w:val="en-US"/>
                              </w:rPr>
                              <w:t xml:space="preserve">: This is a cork driller, such </w:t>
                            </w:r>
                            <w:r>
                              <w:rPr>
                                <w:lang w:val="en-US"/>
                              </w:rPr>
                              <w:t xml:space="preserve">a cork driller </w:t>
                            </w:r>
                            <w:r w:rsidRPr="00624545">
                              <w:rPr>
                                <w:lang w:val="en-US"/>
                              </w:rPr>
                              <w:t>was used to perform the experiment</w:t>
                            </w:r>
                            <w:proofErr w:type="gramStart"/>
                            <w:r w:rsidRPr="00624545">
                              <w:rPr>
                                <w:lang w:val="en-US"/>
                              </w:rPr>
                              <w:t>.</w:t>
                            </w:r>
                            <w:r>
                              <w:rPr>
                                <w:vertAlign w:val="superscript"/>
                                <w:lang w:val="en-US"/>
                              </w:rPr>
                              <w:t>[</w:t>
                            </w:r>
                            <w:proofErr w:type="gramEnd"/>
                            <w:r>
                              <w:rPr>
                                <w:vertAlign w:val="superscript"/>
                                <w:lang w:val="en-US"/>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5EF78C" id="_x0000_t202" coordsize="21600,21600" o:spt="202" path="m,l,21600r21600,l21600,xe">
                <v:stroke joinstyle="miter"/>
                <v:path gradientshapeok="t" o:connecttype="rect"/>
              </v:shapetype>
              <v:shape id="Textfeld 3" o:spid="_x0000_s1026" type="#_x0000_t202" style="position:absolute;margin-left:290.3pt;margin-top:155.15pt;width:138.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" stroked="f">
                <v:textbox style="mso-fit-shape-to-text:t" inset="0,0,0,0">
                  <w:txbxContent>
                    <w:p w14:paraId="59196236" w14:textId="77777777" w:rsidR="0083739A" w:rsidRPr="008F0AE4" w:rsidRDefault="0083739A" w:rsidP="00624545">
                      <w:pPr>
                        <w:pStyle w:val="Caption"/>
                        <w:rPr>
                          <w:rFonts w:ascii="Arial" w:hAnsi="Arial" w:cs="Arial"/>
                          <w:noProof/>
                          <w:color w:val="0000FF"/>
                          <w:sz w:val="27"/>
                          <w:szCs w:val="27"/>
                          <w:vertAlign w:val="superscript"/>
                          <w:lang w:val="en-US"/>
                        </w:rPr>
                      </w:pPr>
                      <w:r w:rsidRPr="00624545">
                        <w:rPr>
                          <w:lang w:val="en-US"/>
                        </w:rPr>
                        <w:t xml:space="preserve">Figure </w:t>
                      </w:r>
                      <w:r>
                        <w:rPr>
                          <w:lang w:val="en-US"/>
                        </w:rPr>
                        <w:t>2</w:t>
                      </w:r>
                      <w:r w:rsidRPr="00624545">
                        <w:rPr>
                          <w:lang w:val="en-US"/>
                        </w:rPr>
                        <w:t xml:space="preserve">: This is a cork driller, such </w:t>
                      </w:r>
                      <w:r>
                        <w:rPr>
                          <w:lang w:val="en-US"/>
                        </w:rPr>
                        <w:t xml:space="preserve">a cork driller </w:t>
                      </w:r>
                      <w:r w:rsidRPr="00624545">
                        <w:rPr>
                          <w:lang w:val="en-US"/>
                        </w:rPr>
                        <w:t>was used to perform the experiment</w:t>
                      </w:r>
                      <w:proofErr w:type="gramStart"/>
                      <w:r w:rsidRPr="00624545">
                        <w:rPr>
                          <w:lang w:val="en-US"/>
                        </w:rPr>
                        <w:t>.</w:t>
                      </w:r>
                      <w:r>
                        <w:rPr>
                          <w:vertAlign w:val="superscript"/>
                          <w:lang w:val="en-US"/>
                        </w:rPr>
                        <w:t>[</w:t>
                      </w:r>
                      <w:proofErr w:type="gramEnd"/>
                      <w:r>
                        <w:rPr>
                          <w:vertAlign w:val="superscript"/>
                          <w:lang w:val="en-US"/>
                        </w:rPr>
                        <w:t>10]</w:t>
                      </w:r>
                    </w:p>
                  </w:txbxContent>
                </v:textbox>
                <w10:wrap type="through"/>
              </v:shape>
            </w:pict>
          </mc:Fallback>
        </mc:AlternateContent>
      </w:r>
      <w:r w:rsidRPr="00873E08">
        <w:rPr>
          <w:rFonts w:ascii="Arial" w:eastAsiaTheme="majorEastAsia" w:hAnsi="Arial" w:cs="Arial"/>
          <w:noProof/>
          <w:color w:val="1F3763" w:themeColor="accent1" w:themeShade="7F"/>
          <w:sz w:val="24"/>
          <w:szCs w:val="24"/>
          <w:lang w:eastAsia="de-CH"/>
        </w:rPr>
        <w:drawing>
          <wp:anchor distT="0" distB="0" distL="114300" distR="114300" simplePos="0" relativeHeight="251659264" behindDoc="0" locked="0" layoutInCell="1" allowOverlap="1" wp14:anchorId="22243A88" wp14:editId="62E62DC6">
            <wp:simplePos x="0" y="0"/>
            <wp:positionH relativeFrom="column">
              <wp:posOffset>3687078</wp:posOffset>
            </wp:positionH>
            <wp:positionV relativeFrom="paragraph">
              <wp:posOffset>132782</wp:posOffset>
            </wp:positionV>
            <wp:extent cx="1760220" cy="1780540"/>
            <wp:effectExtent l="0" t="0" r="0" b="0"/>
            <wp:wrapThrough wrapText="bothSides">
              <wp:wrapPolygon edited="0">
                <wp:start x="0" y="0"/>
                <wp:lineTo x="0" y="21261"/>
                <wp:lineTo x="21273" y="21261"/>
                <wp:lineTo x="21273" y="0"/>
                <wp:lineTo x="0" y="0"/>
              </wp:wrapPolygon>
            </wp:wrapThrough>
            <wp:docPr id="2" name="Grafik 2" descr="Bildergebnis für korkbohr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korkbohrer">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0220" cy="178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1A4" w:rsidRPr="00873E08">
        <w:rPr>
          <w:rFonts w:ascii="Arial" w:eastAsiaTheme="majorEastAsia" w:hAnsi="Arial" w:cs="Arial"/>
          <w:color w:val="1F3763" w:themeColor="accent1" w:themeShade="7F"/>
          <w:sz w:val="24"/>
          <w:szCs w:val="24"/>
          <w:lang w:val="en-US"/>
        </w:rPr>
        <w:t>Methods</w:t>
      </w:r>
      <w:proofErr w:type="gramStart"/>
      <w:r w:rsidR="00DA71A4" w:rsidRPr="00873E08">
        <w:rPr>
          <w:rFonts w:ascii="Arial" w:eastAsiaTheme="majorEastAsia" w:hAnsi="Arial" w:cs="Arial"/>
          <w:color w:val="1F3763" w:themeColor="accent1" w:themeShade="7F"/>
          <w:sz w:val="24"/>
          <w:szCs w:val="24"/>
          <w:lang w:val="en-US"/>
        </w:rPr>
        <w:t>:</w:t>
      </w:r>
      <w:commentRangeEnd w:id="57"/>
      <w:proofErr w:type="gramEnd"/>
      <w:r w:rsidR="002600FA">
        <w:rPr>
          <w:rStyle w:val="CommentReference"/>
        </w:rPr>
        <w:commentReference w:id="57"/>
      </w:r>
      <w:r w:rsidR="00DA71A4" w:rsidRPr="00873E08">
        <w:rPr>
          <w:rFonts w:ascii="Arial" w:eastAsiaTheme="majorEastAsia" w:hAnsi="Arial" w:cs="Arial"/>
          <w:color w:val="1F3763" w:themeColor="accent1" w:themeShade="7F"/>
          <w:sz w:val="24"/>
          <w:szCs w:val="24"/>
          <w:lang w:val="en-US"/>
        </w:rPr>
        <w:br/>
      </w:r>
      <w:r w:rsidR="00E07969" w:rsidRPr="008864AD">
        <w:rPr>
          <w:rFonts w:ascii="Arial" w:hAnsi="Arial" w:cs="Arial"/>
          <w:sz w:val="24"/>
          <w:lang w:val="en-US"/>
        </w:rPr>
        <w:t xml:space="preserve">The plant material used in this experiment </w:t>
      </w:r>
      <w:r w:rsidR="00406DE1">
        <w:rPr>
          <w:rFonts w:ascii="Arial" w:hAnsi="Arial" w:cs="Arial"/>
          <w:sz w:val="24"/>
          <w:lang w:val="en-US"/>
        </w:rPr>
        <w:t>are</w:t>
      </w:r>
      <w:r w:rsidR="00E07969" w:rsidRPr="008864AD">
        <w:rPr>
          <w:rFonts w:ascii="Arial" w:hAnsi="Arial" w:cs="Arial"/>
          <w:sz w:val="24"/>
          <w:lang w:val="en-US"/>
        </w:rPr>
        <w:t xml:space="preserve"> potato</w:t>
      </w:r>
      <w:ins w:id="58" w:author="Pfister  Barbara" w:date="2018-02-28T11:12:00Z">
        <w:r w:rsidR="00C54473">
          <w:rPr>
            <w:rFonts w:ascii="Arial" w:hAnsi="Arial" w:cs="Arial"/>
            <w:sz w:val="24"/>
            <w:lang w:val="en-US"/>
          </w:rPr>
          <w:t xml:space="preserve"> tubers</w:t>
        </w:r>
      </w:ins>
      <w:del w:id="59" w:author="Pfister  Barbara" w:date="2018-02-28T11:12:00Z">
        <w:r w:rsidR="00E07969" w:rsidRPr="008864AD" w:rsidDel="00C54473">
          <w:rPr>
            <w:rFonts w:ascii="Arial" w:hAnsi="Arial" w:cs="Arial"/>
            <w:sz w:val="24"/>
            <w:lang w:val="en-US"/>
          </w:rPr>
          <w:delText>es</w:delText>
        </w:r>
      </w:del>
      <w:r w:rsidR="00E07969" w:rsidRPr="008864AD">
        <w:rPr>
          <w:rFonts w:ascii="Arial" w:hAnsi="Arial" w:cs="Arial"/>
          <w:sz w:val="24"/>
          <w:lang w:val="en-US"/>
        </w:rPr>
        <w:t xml:space="preserve">. </w:t>
      </w:r>
      <w:r w:rsidR="00A53459" w:rsidRPr="008864AD">
        <w:rPr>
          <w:rFonts w:ascii="Arial" w:hAnsi="Arial" w:cs="Arial"/>
          <w:sz w:val="24"/>
          <w:lang w:val="en-US"/>
        </w:rPr>
        <w:br/>
      </w:r>
      <w:r w:rsidR="00E07969" w:rsidRPr="008864AD">
        <w:rPr>
          <w:rFonts w:ascii="Arial" w:hAnsi="Arial" w:cs="Arial"/>
          <w:sz w:val="24"/>
          <w:lang w:val="en-US"/>
        </w:rPr>
        <w:t>The materials</w:t>
      </w:r>
      <w:r w:rsidR="00A53459" w:rsidRPr="008864AD">
        <w:rPr>
          <w:rFonts w:ascii="Arial" w:hAnsi="Arial" w:cs="Arial"/>
          <w:sz w:val="24"/>
          <w:lang w:val="en-US"/>
        </w:rPr>
        <w:t>/equipment</w:t>
      </w:r>
      <w:r w:rsidR="00E07969" w:rsidRPr="008864AD">
        <w:rPr>
          <w:rFonts w:ascii="Arial" w:hAnsi="Arial" w:cs="Arial"/>
          <w:sz w:val="24"/>
          <w:lang w:val="en-US"/>
        </w:rPr>
        <w:t xml:space="preserve"> used for this experiment </w:t>
      </w:r>
      <w:r w:rsidR="00406DE1">
        <w:rPr>
          <w:rFonts w:ascii="Arial" w:hAnsi="Arial" w:cs="Arial"/>
          <w:sz w:val="24"/>
          <w:lang w:val="en-US"/>
        </w:rPr>
        <w:t>are</w:t>
      </w:r>
      <w:r w:rsidR="00E07969" w:rsidRPr="008864AD">
        <w:rPr>
          <w:rFonts w:ascii="Arial" w:hAnsi="Arial" w:cs="Arial"/>
          <w:sz w:val="24"/>
          <w:lang w:val="en-US"/>
        </w:rPr>
        <w:t xml:space="preserve"> a cork driller, a scalpel</w:t>
      </w:r>
      <w:r w:rsidR="00CF30B5" w:rsidRPr="008864AD">
        <w:rPr>
          <w:rFonts w:ascii="Arial" w:hAnsi="Arial" w:cs="Arial"/>
          <w:sz w:val="24"/>
          <w:lang w:val="en-US"/>
        </w:rPr>
        <w:t>,</w:t>
      </w:r>
      <w:r w:rsidR="00E07969" w:rsidRPr="008864AD">
        <w:rPr>
          <w:rFonts w:ascii="Arial" w:hAnsi="Arial" w:cs="Arial"/>
          <w:sz w:val="24"/>
          <w:lang w:val="en-US"/>
        </w:rPr>
        <w:t xml:space="preserve"> six falcon tubes</w:t>
      </w:r>
      <w:r w:rsidR="00CF30B5" w:rsidRPr="008864AD">
        <w:rPr>
          <w:rFonts w:ascii="Arial" w:hAnsi="Arial" w:cs="Arial"/>
          <w:sz w:val="24"/>
          <w:lang w:val="en-US"/>
        </w:rPr>
        <w:t>, filter paper and a balance</w:t>
      </w:r>
      <w:r w:rsidR="00E07969" w:rsidRPr="008864AD">
        <w:rPr>
          <w:rFonts w:ascii="Arial" w:hAnsi="Arial" w:cs="Arial"/>
          <w:sz w:val="24"/>
          <w:lang w:val="en-US"/>
        </w:rPr>
        <w:t xml:space="preserve">. </w:t>
      </w:r>
      <w:r w:rsidR="004C62C4" w:rsidRPr="008864AD">
        <w:rPr>
          <w:rFonts w:ascii="Arial" w:hAnsi="Arial" w:cs="Arial"/>
          <w:sz w:val="24"/>
          <w:lang w:val="en-US"/>
        </w:rPr>
        <w:br/>
      </w:r>
      <w:r w:rsidR="00E07969" w:rsidRPr="008864AD">
        <w:rPr>
          <w:rFonts w:ascii="Arial" w:hAnsi="Arial" w:cs="Arial"/>
          <w:sz w:val="24"/>
          <w:lang w:val="en-US"/>
        </w:rPr>
        <w:t xml:space="preserve">The performed steps </w:t>
      </w:r>
      <w:r w:rsidR="00406DE1">
        <w:rPr>
          <w:rFonts w:ascii="Arial" w:hAnsi="Arial" w:cs="Arial"/>
          <w:sz w:val="24"/>
          <w:lang w:val="en-US"/>
        </w:rPr>
        <w:t>are</w:t>
      </w:r>
      <w:r w:rsidR="00E07969" w:rsidRPr="008864AD">
        <w:rPr>
          <w:rFonts w:ascii="Arial" w:hAnsi="Arial" w:cs="Arial"/>
          <w:sz w:val="24"/>
          <w:lang w:val="en-US"/>
        </w:rPr>
        <w:t xml:space="preserve"> as followed: Cylinders </w:t>
      </w:r>
      <w:r w:rsidR="00406DE1">
        <w:rPr>
          <w:rFonts w:ascii="Arial" w:hAnsi="Arial" w:cs="Arial"/>
          <w:sz w:val="24"/>
          <w:lang w:val="en-US"/>
        </w:rPr>
        <w:t>are</w:t>
      </w:r>
      <w:r w:rsidR="00E07969" w:rsidRPr="008864AD">
        <w:rPr>
          <w:rFonts w:ascii="Arial" w:hAnsi="Arial" w:cs="Arial"/>
          <w:sz w:val="24"/>
          <w:lang w:val="en-US"/>
        </w:rPr>
        <w:t xml:space="preserve"> cut out of raw potatoes with a cork driller. The cylinders </w:t>
      </w:r>
      <w:r w:rsidR="00406DE1">
        <w:rPr>
          <w:rFonts w:ascii="Arial" w:hAnsi="Arial" w:cs="Arial"/>
          <w:sz w:val="24"/>
          <w:lang w:val="en-US"/>
        </w:rPr>
        <w:t>are further</w:t>
      </w:r>
      <w:r w:rsidR="00E07969" w:rsidRPr="008864AD">
        <w:rPr>
          <w:rFonts w:ascii="Arial" w:hAnsi="Arial" w:cs="Arial"/>
          <w:sz w:val="24"/>
          <w:lang w:val="en-US"/>
        </w:rPr>
        <w:t xml:space="preserve"> cut into approximately 3 mm thick slices. Those slices </w:t>
      </w:r>
      <w:r w:rsidR="00406DE1">
        <w:rPr>
          <w:rFonts w:ascii="Arial" w:hAnsi="Arial" w:cs="Arial"/>
          <w:sz w:val="24"/>
          <w:lang w:val="en-US"/>
        </w:rPr>
        <w:t>are</w:t>
      </w:r>
      <w:r w:rsidR="00E07969" w:rsidRPr="008864AD">
        <w:rPr>
          <w:rFonts w:ascii="Arial" w:hAnsi="Arial" w:cs="Arial"/>
          <w:sz w:val="24"/>
          <w:lang w:val="en-US"/>
        </w:rPr>
        <w:t xml:space="preserve"> assembled in piles, so that </w:t>
      </w:r>
      <w:r w:rsidR="00FF0241" w:rsidRPr="008864AD">
        <w:rPr>
          <w:rFonts w:ascii="Arial" w:hAnsi="Arial" w:cs="Arial"/>
          <w:sz w:val="24"/>
          <w:lang w:val="en-US"/>
        </w:rPr>
        <w:t>each</w:t>
      </w:r>
      <w:r w:rsidR="00E07969" w:rsidRPr="008864AD">
        <w:rPr>
          <w:rFonts w:ascii="Arial" w:hAnsi="Arial" w:cs="Arial"/>
          <w:sz w:val="24"/>
          <w:lang w:val="en-US"/>
        </w:rPr>
        <w:t xml:space="preserve"> pile </w:t>
      </w:r>
      <w:r w:rsidR="00406DE1">
        <w:rPr>
          <w:rFonts w:ascii="Arial" w:hAnsi="Arial" w:cs="Arial"/>
          <w:sz w:val="24"/>
          <w:lang w:val="en-US"/>
        </w:rPr>
        <w:t>has a</w:t>
      </w:r>
      <w:r w:rsidR="004C62C4" w:rsidRPr="008864AD">
        <w:rPr>
          <w:rFonts w:ascii="Arial" w:hAnsi="Arial" w:cs="Arial"/>
          <w:sz w:val="24"/>
          <w:lang w:val="en-US"/>
        </w:rPr>
        <w:t xml:space="preserve"> </w:t>
      </w:r>
      <w:r w:rsidR="00986643" w:rsidRPr="008864AD">
        <w:rPr>
          <w:rFonts w:ascii="Arial" w:hAnsi="Arial" w:cs="Arial"/>
          <w:sz w:val="24"/>
          <w:lang w:val="en-US"/>
        </w:rPr>
        <w:t>weight</w:t>
      </w:r>
      <w:r w:rsidR="0012421F" w:rsidRPr="008864AD">
        <w:rPr>
          <w:rFonts w:ascii="Arial" w:hAnsi="Arial" w:cs="Arial"/>
          <w:sz w:val="24"/>
          <w:lang w:val="en-US"/>
        </w:rPr>
        <w:t xml:space="preserve"> of approximately</w:t>
      </w:r>
      <w:r w:rsidR="00986643" w:rsidRPr="008864AD">
        <w:rPr>
          <w:rFonts w:ascii="Arial" w:hAnsi="Arial" w:cs="Arial"/>
          <w:sz w:val="24"/>
          <w:lang w:val="en-US"/>
        </w:rPr>
        <w:t xml:space="preserve"> 2 grams</w:t>
      </w:r>
      <w:r w:rsidR="00E07969" w:rsidRPr="008864AD">
        <w:rPr>
          <w:rFonts w:ascii="Arial" w:hAnsi="Arial" w:cs="Arial"/>
          <w:sz w:val="24"/>
          <w:lang w:val="en-US"/>
        </w:rPr>
        <w:t xml:space="preserve">. Those piles </w:t>
      </w:r>
      <w:r w:rsidR="00406DE1">
        <w:rPr>
          <w:rFonts w:ascii="Arial" w:hAnsi="Arial" w:cs="Arial"/>
          <w:sz w:val="24"/>
          <w:lang w:val="en-US"/>
        </w:rPr>
        <w:t>are</w:t>
      </w:r>
      <w:r w:rsidR="00E07969" w:rsidRPr="008864AD">
        <w:rPr>
          <w:rFonts w:ascii="Arial" w:hAnsi="Arial" w:cs="Arial"/>
          <w:sz w:val="24"/>
          <w:lang w:val="en-US"/>
        </w:rPr>
        <w:t xml:space="preserve"> then placed in different solutions. The solutions </w:t>
      </w:r>
      <w:r w:rsidR="00406DE1" w:rsidRPr="008864AD">
        <w:rPr>
          <w:rFonts w:ascii="Arial" w:hAnsi="Arial" w:cs="Arial"/>
          <w:sz w:val="24"/>
          <w:lang w:val="en-US"/>
        </w:rPr>
        <w:t>vary</w:t>
      </w:r>
      <w:r w:rsidR="00E07969" w:rsidRPr="008864AD">
        <w:rPr>
          <w:rFonts w:ascii="Arial" w:hAnsi="Arial" w:cs="Arial"/>
          <w:sz w:val="24"/>
          <w:lang w:val="en-US"/>
        </w:rPr>
        <w:t xml:space="preserve"> in their concentration</w:t>
      </w:r>
      <w:r w:rsidR="00D20019" w:rsidRPr="008864AD">
        <w:rPr>
          <w:rFonts w:ascii="Arial" w:hAnsi="Arial" w:cs="Arial"/>
          <w:sz w:val="24"/>
          <w:lang w:val="en-US"/>
        </w:rPr>
        <w:t xml:space="preserve"> of sucrose</w:t>
      </w:r>
      <w:r w:rsidR="00E07969" w:rsidRPr="008864AD">
        <w:rPr>
          <w:rFonts w:ascii="Arial" w:hAnsi="Arial" w:cs="Arial"/>
          <w:sz w:val="24"/>
          <w:lang w:val="en-US"/>
        </w:rPr>
        <w:t xml:space="preserve">. </w:t>
      </w:r>
      <w:r w:rsidR="00891EF6" w:rsidRPr="008864AD">
        <w:rPr>
          <w:rFonts w:ascii="Arial" w:hAnsi="Arial" w:cs="Arial"/>
          <w:sz w:val="24"/>
          <w:lang w:val="en-US"/>
        </w:rPr>
        <w:br/>
        <w:t xml:space="preserve">After two hours, the weight of the slices </w:t>
      </w:r>
      <w:r w:rsidR="00406DE1">
        <w:rPr>
          <w:rFonts w:ascii="Arial" w:hAnsi="Arial" w:cs="Arial"/>
          <w:sz w:val="24"/>
          <w:lang w:val="en-US"/>
        </w:rPr>
        <w:t>is</w:t>
      </w:r>
      <w:r w:rsidR="0007501E" w:rsidRPr="008864AD">
        <w:rPr>
          <w:rFonts w:ascii="Arial" w:hAnsi="Arial" w:cs="Arial"/>
          <w:sz w:val="24"/>
          <w:lang w:val="en-US"/>
        </w:rPr>
        <w:t xml:space="preserve"> determined again. </w:t>
      </w:r>
      <w:r w:rsidR="00891EF6" w:rsidRPr="008864AD">
        <w:rPr>
          <w:rFonts w:ascii="Arial" w:hAnsi="Arial" w:cs="Arial"/>
          <w:sz w:val="24"/>
          <w:lang w:val="en-US"/>
        </w:rPr>
        <w:t xml:space="preserve"> </w:t>
      </w:r>
      <w:r w:rsidR="00CF30B5" w:rsidRPr="008864AD">
        <w:rPr>
          <w:rFonts w:ascii="Arial" w:hAnsi="Arial" w:cs="Arial"/>
          <w:sz w:val="24"/>
          <w:lang w:val="en-US"/>
        </w:rPr>
        <w:br/>
        <w:t xml:space="preserve">There </w:t>
      </w:r>
      <w:r w:rsidR="00986643" w:rsidRPr="008864AD">
        <w:rPr>
          <w:rFonts w:ascii="Arial" w:hAnsi="Arial" w:cs="Arial"/>
          <w:sz w:val="24"/>
          <w:lang w:val="en-US"/>
        </w:rPr>
        <w:t>were no modifications</w:t>
      </w:r>
      <w:r w:rsidR="005F009D" w:rsidRPr="008864AD">
        <w:rPr>
          <w:rFonts w:ascii="Arial" w:hAnsi="Arial" w:cs="Arial"/>
          <w:sz w:val="24"/>
          <w:lang w:val="en-US"/>
        </w:rPr>
        <w:t xml:space="preserve"> of the experimental setup</w:t>
      </w:r>
      <w:r w:rsidR="00986643" w:rsidRPr="008864AD">
        <w:rPr>
          <w:rFonts w:ascii="Arial" w:hAnsi="Arial" w:cs="Arial"/>
          <w:sz w:val="24"/>
          <w:lang w:val="en-US"/>
        </w:rPr>
        <w:t xml:space="preserve">. </w:t>
      </w:r>
    </w:p>
    <w:p w14:paraId="25CBDABD" w14:textId="77777777" w:rsidR="0012421F" w:rsidRPr="00873E08" w:rsidRDefault="00DA71A4" w:rsidP="0012421F">
      <w:pPr>
        <w:rPr>
          <w:rFonts w:ascii="Arial" w:hAnsi="Arial" w:cs="Arial"/>
          <w:lang w:val="en-US"/>
        </w:rPr>
      </w:pPr>
      <w:r w:rsidRPr="00873E08">
        <w:rPr>
          <w:rFonts w:ascii="Arial" w:hAnsi="Arial" w:cs="Arial"/>
          <w:u w:val="single"/>
          <w:lang w:val="en-US"/>
        </w:rPr>
        <w:br/>
      </w:r>
      <w:r w:rsidR="0012421F" w:rsidRPr="00873E08">
        <w:rPr>
          <w:rFonts w:ascii="Arial" w:eastAsiaTheme="majorEastAsia" w:hAnsi="Arial" w:cs="Arial"/>
          <w:color w:val="1F3763" w:themeColor="accent1" w:themeShade="7F"/>
          <w:sz w:val="24"/>
          <w:szCs w:val="24"/>
          <w:lang w:val="en-US"/>
        </w:rPr>
        <w:t>Results:</w:t>
      </w:r>
      <w:r w:rsidR="0012421F" w:rsidRPr="00873E08">
        <w:rPr>
          <w:rFonts w:ascii="Arial" w:eastAsiaTheme="majorEastAsia" w:hAnsi="Arial" w:cs="Arial"/>
          <w:color w:val="1F3763" w:themeColor="accent1" w:themeShade="7F"/>
          <w:sz w:val="24"/>
          <w:szCs w:val="24"/>
          <w:lang w:val="en-US"/>
        </w:rPr>
        <w:br/>
      </w:r>
      <w:r w:rsidR="0012421F" w:rsidRPr="008864AD">
        <w:rPr>
          <w:rFonts w:ascii="Arial" w:hAnsi="Arial" w:cs="Arial"/>
          <w:sz w:val="24"/>
          <w:lang w:val="en-US"/>
        </w:rPr>
        <w:t>The obtained values are depicted in the following table</w:t>
      </w:r>
      <w:r w:rsidR="00873E08" w:rsidRPr="008864AD">
        <w:rPr>
          <w:rFonts w:ascii="Arial" w:hAnsi="Arial" w:cs="Arial"/>
          <w:sz w:val="24"/>
          <w:lang w:val="en-US"/>
        </w:rPr>
        <w:t xml:space="preserve"> and graph</w:t>
      </w:r>
      <w:r w:rsidR="0012421F" w:rsidRPr="008864AD">
        <w:rPr>
          <w:rFonts w:ascii="Arial" w:hAnsi="Arial" w:cs="Arial"/>
          <w:sz w:val="24"/>
          <w:lang w:val="en-US"/>
        </w:rPr>
        <w:t xml:space="preserve">. </w:t>
      </w:r>
    </w:p>
    <w:p w14:paraId="18934600" w14:textId="77777777" w:rsidR="00853D86" w:rsidRPr="00873E08" w:rsidRDefault="003A13D7">
      <w:pPr>
        <w:rPr>
          <w:rFonts w:ascii="Arial" w:hAnsi="Arial" w:cs="Arial"/>
          <w:noProof/>
          <w:lang w:val="en-US"/>
        </w:rPr>
      </w:pPr>
      <w:r>
        <w:rPr>
          <w:noProof/>
          <w:lang w:eastAsia="de-CH"/>
        </w:rPr>
        <mc:AlternateContent>
          <mc:Choice Requires="wps">
            <w:drawing>
              <wp:anchor distT="0" distB="0" distL="114300" distR="114300" simplePos="0" relativeHeight="251670528" behindDoc="0" locked="0" layoutInCell="1" allowOverlap="1" wp14:anchorId="3376F1E0" wp14:editId="7529FC42">
                <wp:simplePos x="0" y="0"/>
                <wp:positionH relativeFrom="column">
                  <wp:posOffset>-47625</wp:posOffset>
                </wp:positionH>
                <wp:positionV relativeFrom="paragraph">
                  <wp:posOffset>3732530</wp:posOffset>
                </wp:positionV>
                <wp:extent cx="5281295" cy="635"/>
                <wp:effectExtent l="0" t="0" r="0" b="0"/>
                <wp:wrapNone/>
                <wp:docPr id="14" name="Textfeld 14"/>
                <wp:cNvGraphicFramePr/>
                <a:graphic xmlns:a="http://schemas.openxmlformats.org/drawingml/2006/main">
                  <a:graphicData uri="http://schemas.microsoft.com/office/word/2010/wordprocessingShape">
                    <wps:wsp>
                      <wps:cNvSpPr txBox="1"/>
                      <wps:spPr>
                        <a:xfrm>
                          <a:off x="0" y="0"/>
                          <a:ext cx="5281295" cy="635"/>
                        </a:xfrm>
                        <a:prstGeom prst="rect">
                          <a:avLst/>
                        </a:prstGeom>
                        <a:solidFill>
                          <a:prstClr val="white"/>
                        </a:solidFill>
                        <a:ln>
                          <a:noFill/>
                        </a:ln>
                      </wps:spPr>
                      <wps:txbx>
                        <w:txbxContent>
                          <w:p w14:paraId="6079BA23" w14:textId="77777777" w:rsidR="0083739A" w:rsidRPr="003A13D7" w:rsidRDefault="0083739A" w:rsidP="003A13D7">
                            <w:pPr>
                              <w:pStyle w:val="Caption"/>
                              <w:rPr>
                                <w:rFonts w:ascii="Arial" w:hAnsi="Arial" w:cs="Arial"/>
                                <w:noProof/>
                                <w:lang w:val="en-US"/>
                              </w:rPr>
                            </w:pPr>
                            <w:r w:rsidRPr="003C74FE">
                              <w:rPr>
                                <w:lang w:val="en-US"/>
                              </w:rPr>
                              <w:t>Fi</w:t>
                            </w:r>
                            <w:r>
                              <w:rPr>
                                <w:lang w:val="en-US"/>
                              </w:rPr>
                              <w:t>gure</w:t>
                            </w:r>
                            <w:r w:rsidRPr="003A13D7">
                              <w:rPr>
                                <w:lang w:val="en-US"/>
                              </w:rPr>
                              <w:t xml:space="preserve"> 3: Relation between the </w:t>
                            </w:r>
                            <w:proofErr w:type="spellStart"/>
                            <w:r w:rsidRPr="00C54473">
                              <w:rPr>
                                <w:color w:val="FF0000"/>
                                <w:lang w:val="en-US"/>
                                <w:rPrChange w:id="60" w:author="Pfister  Barbara" w:date="2018-02-28T11:13:00Z">
                                  <w:rPr>
                                    <w:lang w:val="en-US"/>
                                  </w:rPr>
                                </w:rPrChange>
                              </w:rPr>
                              <w:t>weigth</w:t>
                            </w:r>
                            <w:proofErr w:type="spellEnd"/>
                            <w:r w:rsidRPr="003A13D7">
                              <w:rPr>
                                <w:lang w:val="en-US"/>
                              </w:rPr>
                              <w:t xml:space="preserve"> o</w:t>
                            </w:r>
                            <w:r>
                              <w:rPr>
                                <w:lang w:val="en-US"/>
                              </w:rPr>
                              <w:t>f the potato slices in gram and the sucrose concentration.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6F1E0" id="Textfeld 14" o:spid="_x0000_s1027" type="#_x0000_t202" style="position:absolute;margin-left:-3.75pt;margin-top:293.9pt;width:415.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" stroked="f">
                <v:textbox style="mso-fit-shape-to-text:t" inset="0,0,0,0">
                  <w:txbxContent>
                    <w:p w14:paraId="6079BA23" w14:textId="77777777" w:rsidR="0083739A" w:rsidRPr="003A13D7" w:rsidRDefault="0083739A" w:rsidP="003A13D7">
                      <w:pPr>
                        <w:pStyle w:val="Caption"/>
                        <w:rPr>
                          <w:rFonts w:ascii="Arial" w:hAnsi="Arial" w:cs="Arial"/>
                          <w:noProof/>
                          <w:lang w:val="en-US"/>
                        </w:rPr>
                      </w:pPr>
                      <w:r w:rsidRPr="003C74FE">
                        <w:rPr>
                          <w:lang w:val="en-US"/>
                        </w:rPr>
                        <w:t>Fi</w:t>
                      </w:r>
                      <w:r>
                        <w:rPr>
                          <w:lang w:val="en-US"/>
                        </w:rPr>
                        <w:t>gure</w:t>
                      </w:r>
                      <w:r w:rsidRPr="003A13D7">
                        <w:rPr>
                          <w:lang w:val="en-US"/>
                        </w:rPr>
                        <w:t xml:space="preserve"> 3: Relation between the </w:t>
                      </w:r>
                      <w:proofErr w:type="spellStart"/>
                      <w:r w:rsidRPr="00C54473">
                        <w:rPr>
                          <w:color w:val="FF0000"/>
                          <w:lang w:val="en-US"/>
                          <w:rPrChange w:id="61" w:author="Pfister  Barbara" w:date="2018-02-28T11:13:00Z">
                            <w:rPr>
                              <w:lang w:val="en-US"/>
                            </w:rPr>
                          </w:rPrChange>
                        </w:rPr>
                        <w:t>weigth</w:t>
                      </w:r>
                      <w:proofErr w:type="spellEnd"/>
                      <w:r w:rsidRPr="003A13D7">
                        <w:rPr>
                          <w:lang w:val="en-US"/>
                        </w:rPr>
                        <w:t xml:space="preserve"> o</w:t>
                      </w:r>
                      <w:r>
                        <w:rPr>
                          <w:lang w:val="en-US"/>
                        </w:rPr>
                        <w:t>f the potato slices in gram and the sucrose concentration.</w:t>
                      </w:r>
                    </w:p>
                  </w:txbxContent>
                </v:textbox>
              </v:shape>
            </w:pict>
          </mc:Fallback>
        </mc:AlternateContent>
      </w:r>
      <w:r w:rsidR="007730E2" w:rsidRPr="00873E08">
        <w:rPr>
          <w:rFonts w:ascii="Arial" w:hAnsi="Arial" w:cs="Arial"/>
          <w:noProof/>
          <w:lang w:eastAsia="de-CH"/>
        </w:rPr>
        <w:drawing>
          <wp:anchor distT="0" distB="0" distL="114300" distR="114300" simplePos="0" relativeHeight="251666432" behindDoc="0" locked="0" layoutInCell="1" allowOverlap="1" wp14:anchorId="66BF60AB" wp14:editId="56EC6127">
            <wp:simplePos x="0" y="0"/>
            <wp:positionH relativeFrom="margin">
              <wp:posOffset>-47786</wp:posOffset>
            </wp:positionH>
            <wp:positionV relativeFrom="paragraph">
              <wp:posOffset>8255</wp:posOffset>
            </wp:positionV>
            <wp:extent cx="5281684" cy="3667498"/>
            <wp:effectExtent l="0" t="0" r="0"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533"/>
                    <a:stretch/>
                  </pic:blipFill>
                  <pic:spPr bwMode="auto">
                    <a:xfrm>
                      <a:off x="0" y="0"/>
                      <a:ext cx="5281684" cy="36674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F13076" w14:textId="77777777" w:rsidR="002E0478" w:rsidRPr="00873E08" w:rsidRDefault="002E0478">
      <w:pPr>
        <w:rPr>
          <w:rFonts w:ascii="Arial" w:hAnsi="Arial" w:cs="Arial"/>
          <w:u w:val="single"/>
          <w:lang w:val="en-US"/>
        </w:rPr>
      </w:pPr>
    </w:p>
    <w:p w14:paraId="13DCFD21" w14:textId="77777777" w:rsidR="0012421F" w:rsidRPr="00873E08" w:rsidRDefault="0012421F">
      <w:pPr>
        <w:rPr>
          <w:rFonts w:ascii="Arial" w:hAnsi="Arial" w:cs="Arial"/>
          <w:u w:val="single"/>
          <w:lang w:val="en-US"/>
        </w:rPr>
      </w:pPr>
    </w:p>
    <w:p w14:paraId="1FE7A1CC" w14:textId="77777777" w:rsidR="00B04934" w:rsidRDefault="00B04934">
      <w:pPr>
        <w:rPr>
          <w:rFonts w:ascii="Arial" w:hAnsi="Arial" w:cs="Arial"/>
          <w:u w:val="single"/>
          <w:lang w:val="en-US"/>
        </w:rPr>
      </w:pPr>
    </w:p>
    <w:p w14:paraId="1436DB8A" w14:textId="77777777" w:rsidR="008864AD" w:rsidRDefault="008864AD">
      <w:pPr>
        <w:rPr>
          <w:rFonts w:ascii="Arial" w:hAnsi="Arial" w:cs="Arial"/>
          <w:u w:val="single"/>
          <w:lang w:val="en-US"/>
        </w:rPr>
      </w:pPr>
    </w:p>
    <w:p w14:paraId="1790FB1A" w14:textId="77777777" w:rsidR="008864AD" w:rsidRDefault="008864AD">
      <w:pPr>
        <w:rPr>
          <w:rFonts w:ascii="Arial" w:hAnsi="Arial" w:cs="Arial"/>
          <w:u w:val="single"/>
          <w:lang w:val="en-US"/>
        </w:rPr>
      </w:pPr>
    </w:p>
    <w:p w14:paraId="2FFDD03D" w14:textId="77777777" w:rsidR="008864AD" w:rsidRDefault="008864AD">
      <w:pPr>
        <w:rPr>
          <w:rFonts w:ascii="Arial" w:hAnsi="Arial" w:cs="Arial"/>
          <w:u w:val="single"/>
          <w:lang w:val="en-US"/>
        </w:rPr>
      </w:pPr>
    </w:p>
    <w:p w14:paraId="372A8C0D" w14:textId="77777777" w:rsidR="008864AD" w:rsidRPr="00873E08" w:rsidRDefault="008864AD">
      <w:pPr>
        <w:rPr>
          <w:rFonts w:ascii="Arial" w:hAnsi="Arial" w:cs="Arial"/>
          <w:u w:val="single"/>
          <w:lang w:val="en-US"/>
        </w:rPr>
      </w:pPr>
    </w:p>
    <w:p w14:paraId="764BAB08" w14:textId="77777777" w:rsidR="00B04934" w:rsidRPr="00873E08" w:rsidRDefault="00B04934">
      <w:pPr>
        <w:rPr>
          <w:rFonts w:ascii="Arial" w:eastAsiaTheme="majorEastAsia" w:hAnsi="Arial" w:cs="Arial"/>
          <w:color w:val="1F3763" w:themeColor="accent1" w:themeShade="7F"/>
          <w:sz w:val="24"/>
          <w:szCs w:val="24"/>
          <w:lang w:val="en-US"/>
        </w:rPr>
      </w:pPr>
    </w:p>
    <w:p w14:paraId="4FED49B7" w14:textId="77777777" w:rsidR="008864AD" w:rsidRDefault="008864AD">
      <w:pPr>
        <w:rPr>
          <w:rFonts w:ascii="Arial" w:eastAsiaTheme="majorEastAsia" w:hAnsi="Arial" w:cs="Arial"/>
          <w:color w:val="1F3763" w:themeColor="accent1" w:themeShade="7F"/>
          <w:sz w:val="24"/>
          <w:szCs w:val="24"/>
          <w:lang w:val="en-US"/>
        </w:rPr>
      </w:pPr>
    </w:p>
    <w:p w14:paraId="5D31DC67" w14:textId="77777777" w:rsidR="008864AD" w:rsidRDefault="008864AD">
      <w:pPr>
        <w:rPr>
          <w:rFonts w:ascii="Arial" w:eastAsiaTheme="majorEastAsia" w:hAnsi="Arial" w:cs="Arial"/>
          <w:color w:val="1F3763" w:themeColor="accent1" w:themeShade="7F"/>
          <w:sz w:val="24"/>
          <w:szCs w:val="24"/>
          <w:lang w:val="en-US"/>
        </w:rPr>
      </w:pPr>
    </w:p>
    <w:p w14:paraId="5CE13CF9" w14:textId="77777777" w:rsidR="008864AD" w:rsidRDefault="008864AD">
      <w:pPr>
        <w:rPr>
          <w:rFonts w:ascii="Arial" w:eastAsiaTheme="majorEastAsia" w:hAnsi="Arial" w:cs="Arial"/>
          <w:color w:val="1F3763" w:themeColor="accent1" w:themeShade="7F"/>
          <w:sz w:val="24"/>
          <w:szCs w:val="24"/>
          <w:lang w:val="en-US"/>
        </w:rPr>
      </w:pPr>
    </w:p>
    <w:p w14:paraId="47ED0954" w14:textId="77777777" w:rsidR="003A13D7" w:rsidRDefault="003A13D7">
      <w:pPr>
        <w:rPr>
          <w:rFonts w:ascii="Arial" w:eastAsiaTheme="majorEastAsia" w:hAnsi="Arial" w:cs="Arial"/>
          <w:color w:val="1F3763" w:themeColor="accent1" w:themeShade="7F"/>
          <w:sz w:val="24"/>
          <w:szCs w:val="24"/>
          <w:lang w:val="en-US"/>
        </w:rPr>
      </w:pPr>
    </w:p>
    <w:p w14:paraId="6B8BB26E" w14:textId="77777777" w:rsidR="008864AD" w:rsidRDefault="008864AD">
      <w:pPr>
        <w:rPr>
          <w:rFonts w:ascii="Arial" w:eastAsiaTheme="majorEastAsia" w:hAnsi="Arial" w:cs="Arial"/>
          <w:color w:val="1F3763" w:themeColor="accent1" w:themeShade="7F"/>
          <w:sz w:val="24"/>
          <w:szCs w:val="24"/>
          <w:lang w:val="en-US"/>
        </w:rPr>
      </w:pPr>
    </w:p>
    <w:p w14:paraId="69491AC6" w14:textId="77777777" w:rsidR="003A13D7" w:rsidRDefault="003A13D7">
      <w:pPr>
        <w:rPr>
          <w:rFonts w:ascii="Arial" w:eastAsiaTheme="majorEastAsia" w:hAnsi="Arial" w:cs="Arial"/>
          <w:color w:val="1F3763" w:themeColor="accent1" w:themeShade="7F"/>
          <w:sz w:val="24"/>
          <w:szCs w:val="24"/>
          <w:lang w:val="en-US"/>
        </w:rPr>
      </w:pPr>
    </w:p>
    <w:p w14:paraId="3494FEAA" w14:textId="77777777" w:rsidR="003A13D7" w:rsidRDefault="003A13D7">
      <w:pPr>
        <w:rPr>
          <w:rFonts w:ascii="Arial" w:eastAsiaTheme="majorEastAsia" w:hAnsi="Arial" w:cs="Arial"/>
          <w:color w:val="1F3763" w:themeColor="accent1" w:themeShade="7F"/>
          <w:sz w:val="24"/>
          <w:szCs w:val="24"/>
          <w:lang w:val="en-US"/>
        </w:rPr>
      </w:pPr>
    </w:p>
    <w:p w14:paraId="52FA8657" w14:textId="77777777" w:rsidR="003A13D7" w:rsidRDefault="003A13D7">
      <w:pPr>
        <w:rPr>
          <w:rFonts w:ascii="Arial" w:eastAsiaTheme="majorEastAsia" w:hAnsi="Arial" w:cs="Arial"/>
          <w:color w:val="1F3763" w:themeColor="accent1" w:themeShade="7F"/>
          <w:sz w:val="24"/>
          <w:szCs w:val="24"/>
          <w:lang w:val="en-US"/>
        </w:rPr>
      </w:pPr>
    </w:p>
    <w:tbl>
      <w:tblPr>
        <w:tblStyle w:val="TableGrid"/>
        <w:tblpPr w:leftFromText="141" w:rightFromText="141" w:vertAnchor="page" w:horzAnchor="margin" w:tblpY="646"/>
        <w:tblW w:w="0" w:type="auto"/>
        <w:tblLook w:val="04A0" w:firstRow="1" w:lastRow="0" w:firstColumn="1" w:lastColumn="0" w:noHBand="0" w:noVBand="1"/>
      </w:tblPr>
      <w:tblGrid>
        <w:gridCol w:w="3020"/>
        <w:gridCol w:w="3021"/>
        <w:gridCol w:w="3021"/>
      </w:tblGrid>
      <w:tr w:rsidR="003A13D7" w:rsidRPr="00873E08" w14:paraId="62E00DC6" w14:textId="77777777" w:rsidTr="003A13D7">
        <w:tc>
          <w:tcPr>
            <w:tcW w:w="3020" w:type="dxa"/>
          </w:tcPr>
          <w:p w14:paraId="7000957D" w14:textId="77777777" w:rsidR="003A13D7" w:rsidRPr="008864AD" w:rsidRDefault="003A13D7" w:rsidP="003A13D7">
            <w:pPr>
              <w:rPr>
                <w:rFonts w:ascii="Arial" w:hAnsi="Arial" w:cs="Arial"/>
                <w:sz w:val="24"/>
                <w:u w:val="single"/>
                <w:lang w:val="en-US"/>
              </w:rPr>
            </w:pPr>
          </w:p>
        </w:tc>
        <w:tc>
          <w:tcPr>
            <w:tcW w:w="3021" w:type="dxa"/>
          </w:tcPr>
          <w:p w14:paraId="6173CD1A" w14:textId="77777777" w:rsidR="003A13D7" w:rsidRPr="008864AD" w:rsidRDefault="003A13D7" w:rsidP="003A13D7">
            <w:pPr>
              <w:rPr>
                <w:rFonts w:ascii="Arial" w:hAnsi="Arial" w:cs="Arial"/>
                <w:sz w:val="24"/>
                <w:lang w:val="en-US"/>
              </w:rPr>
            </w:pPr>
            <w:r w:rsidRPr="008864AD">
              <w:rPr>
                <w:rFonts w:ascii="Arial" w:hAnsi="Arial" w:cs="Arial"/>
                <w:sz w:val="24"/>
                <w:lang w:val="en-US"/>
              </w:rPr>
              <w:t>Initial weight</w:t>
            </w:r>
          </w:p>
        </w:tc>
        <w:tc>
          <w:tcPr>
            <w:tcW w:w="3021" w:type="dxa"/>
          </w:tcPr>
          <w:p w14:paraId="32903F7B" w14:textId="77777777" w:rsidR="003A13D7" w:rsidRPr="008864AD" w:rsidRDefault="003A13D7" w:rsidP="003A13D7">
            <w:pPr>
              <w:rPr>
                <w:rFonts w:ascii="Arial" w:hAnsi="Arial" w:cs="Arial"/>
                <w:sz w:val="24"/>
                <w:lang w:val="en-US"/>
              </w:rPr>
            </w:pPr>
            <w:commentRangeStart w:id="62"/>
            <w:r w:rsidRPr="008864AD">
              <w:rPr>
                <w:rFonts w:ascii="Arial" w:hAnsi="Arial" w:cs="Arial"/>
                <w:sz w:val="24"/>
                <w:lang w:val="en-US"/>
              </w:rPr>
              <w:t>Final weight</w:t>
            </w:r>
            <w:commentRangeEnd w:id="62"/>
            <w:r w:rsidR="00C54473">
              <w:rPr>
                <w:rStyle w:val="CommentReference"/>
              </w:rPr>
              <w:commentReference w:id="62"/>
            </w:r>
          </w:p>
        </w:tc>
      </w:tr>
      <w:tr w:rsidR="003A13D7" w:rsidRPr="00873E08" w14:paraId="072CC39C" w14:textId="77777777" w:rsidTr="003A13D7">
        <w:tc>
          <w:tcPr>
            <w:tcW w:w="3020" w:type="dxa"/>
          </w:tcPr>
          <w:p w14:paraId="487D58B2" w14:textId="77777777" w:rsidR="003A13D7" w:rsidRPr="008864AD" w:rsidRDefault="003A13D7" w:rsidP="003A13D7">
            <w:pPr>
              <w:rPr>
                <w:rFonts w:ascii="Arial" w:hAnsi="Arial" w:cs="Arial"/>
                <w:sz w:val="24"/>
                <w:lang w:val="en-US"/>
              </w:rPr>
            </w:pPr>
            <w:r w:rsidRPr="008864AD">
              <w:rPr>
                <w:rFonts w:ascii="Arial" w:hAnsi="Arial" w:cs="Arial"/>
                <w:sz w:val="24"/>
                <w:lang w:val="en-US"/>
              </w:rPr>
              <w:t>Pure water</w:t>
            </w:r>
          </w:p>
        </w:tc>
        <w:tc>
          <w:tcPr>
            <w:tcW w:w="3021" w:type="dxa"/>
          </w:tcPr>
          <w:p w14:paraId="0BC0707F" w14:textId="77777777" w:rsidR="003A13D7" w:rsidRPr="008864AD" w:rsidRDefault="003A13D7" w:rsidP="003A13D7">
            <w:pPr>
              <w:rPr>
                <w:rFonts w:ascii="Arial" w:hAnsi="Arial" w:cs="Arial"/>
                <w:sz w:val="24"/>
                <w:lang w:val="en-US"/>
              </w:rPr>
            </w:pPr>
            <w:r w:rsidRPr="008864AD">
              <w:rPr>
                <w:rFonts w:ascii="Arial" w:hAnsi="Arial" w:cs="Arial"/>
                <w:sz w:val="24"/>
                <w:lang w:val="en-US"/>
              </w:rPr>
              <w:t xml:space="preserve">2,01 gram </w:t>
            </w:r>
          </w:p>
        </w:tc>
        <w:tc>
          <w:tcPr>
            <w:tcW w:w="3021" w:type="dxa"/>
          </w:tcPr>
          <w:p w14:paraId="70A864B7" w14:textId="77777777" w:rsidR="003A13D7" w:rsidRPr="008864AD" w:rsidRDefault="003A13D7" w:rsidP="003A13D7">
            <w:pPr>
              <w:rPr>
                <w:rFonts w:ascii="Arial" w:hAnsi="Arial" w:cs="Arial"/>
                <w:sz w:val="24"/>
                <w:lang w:val="en-US"/>
              </w:rPr>
            </w:pPr>
            <w:r w:rsidRPr="008864AD">
              <w:rPr>
                <w:rFonts w:ascii="Arial" w:hAnsi="Arial" w:cs="Arial"/>
                <w:sz w:val="24"/>
                <w:lang w:val="en-US"/>
              </w:rPr>
              <w:t>2,41 gram</w:t>
            </w:r>
          </w:p>
        </w:tc>
      </w:tr>
      <w:tr w:rsidR="003A13D7" w:rsidRPr="00873E08" w14:paraId="5BDD7670" w14:textId="77777777" w:rsidTr="003A13D7">
        <w:tc>
          <w:tcPr>
            <w:tcW w:w="3020" w:type="dxa"/>
          </w:tcPr>
          <w:p w14:paraId="5B58E65A" w14:textId="77777777" w:rsidR="003A13D7" w:rsidRPr="008864AD" w:rsidRDefault="003A13D7" w:rsidP="003A13D7">
            <w:pPr>
              <w:rPr>
                <w:rFonts w:ascii="Arial" w:hAnsi="Arial" w:cs="Arial"/>
                <w:sz w:val="24"/>
                <w:lang w:val="en-US"/>
              </w:rPr>
            </w:pPr>
            <w:r w:rsidRPr="008864AD">
              <w:rPr>
                <w:rFonts w:ascii="Arial" w:hAnsi="Arial" w:cs="Arial"/>
                <w:sz w:val="24"/>
                <w:lang w:val="en-US"/>
              </w:rPr>
              <w:t>0.1 M sucrose</w:t>
            </w:r>
          </w:p>
        </w:tc>
        <w:tc>
          <w:tcPr>
            <w:tcW w:w="3021" w:type="dxa"/>
          </w:tcPr>
          <w:p w14:paraId="7C89EAC0" w14:textId="77777777" w:rsidR="003A13D7" w:rsidRPr="008864AD" w:rsidRDefault="003A13D7" w:rsidP="003A13D7">
            <w:pPr>
              <w:rPr>
                <w:rFonts w:ascii="Arial" w:hAnsi="Arial" w:cs="Arial"/>
                <w:sz w:val="24"/>
                <w:lang w:val="en-US"/>
              </w:rPr>
            </w:pPr>
            <w:r w:rsidRPr="008864AD">
              <w:rPr>
                <w:rFonts w:ascii="Arial" w:hAnsi="Arial" w:cs="Arial"/>
                <w:sz w:val="24"/>
                <w:lang w:val="en-US"/>
              </w:rPr>
              <w:t>2,03 gram</w:t>
            </w:r>
          </w:p>
        </w:tc>
        <w:tc>
          <w:tcPr>
            <w:tcW w:w="3021" w:type="dxa"/>
          </w:tcPr>
          <w:p w14:paraId="51FFC2B5" w14:textId="77777777" w:rsidR="003A13D7" w:rsidRPr="008864AD" w:rsidRDefault="003A13D7" w:rsidP="003A13D7">
            <w:pPr>
              <w:rPr>
                <w:rFonts w:ascii="Arial" w:hAnsi="Arial" w:cs="Arial"/>
                <w:sz w:val="24"/>
                <w:lang w:val="en-US"/>
              </w:rPr>
            </w:pPr>
            <w:r w:rsidRPr="008864AD">
              <w:rPr>
                <w:rFonts w:ascii="Arial" w:hAnsi="Arial" w:cs="Arial"/>
                <w:sz w:val="24"/>
                <w:lang w:val="en-US"/>
              </w:rPr>
              <w:t>2,38 gram</w:t>
            </w:r>
          </w:p>
        </w:tc>
      </w:tr>
      <w:tr w:rsidR="003A13D7" w:rsidRPr="00873E08" w14:paraId="3481CDD0" w14:textId="77777777" w:rsidTr="003A13D7">
        <w:tc>
          <w:tcPr>
            <w:tcW w:w="3020" w:type="dxa"/>
          </w:tcPr>
          <w:p w14:paraId="5A159AFA" w14:textId="77777777" w:rsidR="003A13D7" w:rsidRPr="008864AD" w:rsidRDefault="003A13D7" w:rsidP="003A13D7">
            <w:pPr>
              <w:rPr>
                <w:rFonts w:ascii="Arial" w:hAnsi="Arial" w:cs="Arial"/>
                <w:sz w:val="24"/>
                <w:lang w:val="en-US"/>
              </w:rPr>
            </w:pPr>
            <w:r w:rsidRPr="008864AD">
              <w:rPr>
                <w:rFonts w:ascii="Arial" w:hAnsi="Arial" w:cs="Arial"/>
                <w:sz w:val="24"/>
                <w:lang w:val="en-US"/>
              </w:rPr>
              <w:t>0.2 M sucrose</w:t>
            </w:r>
          </w:p>
        </w:tc>
        <w:tc>
          <w:tcPr>
            <w:tcW w:w="3021" w:type="dxa"/>
          </w:tcPr>
          <w:p w14:paraId="09E73F11" w14:textId="77777777" w:rsidR="003A13D7" w:rsidRPr="008864AD" w:rsidRDefault="003A13D7" w:rsidP="003A13D7">
            <w:pPr>
              <w:rPr>
                <w:rFonts w:ascii="Arial" w:hAnsi="Arial" w:cs="Arial"/>
                <w:sz w:val="24"/>
                <w:lang w:val="en-US"/>
              </w:rPr>
            </w:pPr>
            <w:r w:rsidRPr="008864AD">
              <w:rPr>
                <w:rFonts w:ascii="Arial" w:hAnsi="Arial" w:cs="Arial"/>
                <w:sz w:val="24"/>
                <w:lang w:val="en-US"/>
              </w:rPr>
              <w:t>2,02 gram</w:t>
            </w:r>
          </w:p>
        </w:tc>
        <w:tc>
          <w:tcPr>
            <w:tcW w:w="3021" w:type="dxa"/>
          </w:tcPr>
          <w:p w14:paraId="076B2547" w14:textId="77777777" w:rsidR="003A13D7" w:rsidRPr="008864AD" w:rsidRDefault="003A13D7" w:rsidP="003A13D7">
            <w:pPr>
              <w:rPr>
                <w:rFonts w:ascii="Arial" w:hAnsi="Arial" w:cs="Arial"/>
                <w:sz w:val="24"/>
                <w:lang w:val="en-US"/>
              </w:rPr>
            </w:pPr>
            <w:r w:rsidRPr="008864AD">
              <w:rPr>
                <w:rFonts w:ascii="Arial" w:hAnsi="Arial" w:cs="Arial"/>
                <w:sz w:val="24"/>
                <w:lang w:val="en-US"/>
              </w:rPr>
              <w:t>2,34 gram</w:t>
            </w:r>
          </w:p>
        </w:tc>
      </w:tr>
      <w:tr w:rsidR="003A13D7" w:rsidRPr="00873E08" w14:paraId="437DB335" w14:textId="77777777" w:rsidTr="003A13D7">
        <w:tc>
          <w:tcPr>
            <w:tcW w:w="3020" w:type="dxa"/>
          </w:tcPr>
          <w:p w14:paraId="72C1872A" w14:textId="77777777" w:rsidR="003A13D7" w:rsidRPr="008864AD" w:rsidRDefault="003A13D7" w:rsidP="003A13D7">
            <w:pPr>
              <w:rPr>
                <w:rFonts w:ascii="Arial" w:hAnsi="Arial" w:cs="Arial"/>
                <w:sz w:val="24"/>
                <w:lang w:val="en-US"/>
              </w:rPr>
            </w:pPr>
            <w:r w:rsidRPr="008864AD">
              <w:rPr>
                <w:rFonts w:ascii="Arial" w:hAnsi="Arial" w:cs="Arial"/>
                <w:sz w:val="24"/>
                <w:lang w:val="en-US"/>
              </w:rPr>
              <w:t>0.3 M sucrose</w:t>
            </w:r>
          </w:p>
        </w:tc>
        <w:tc>
          <w:tcPr>
            <w:tcW w:w="3021" w:type="dxa"/>
          </w:tcPr>
          <w:p w14:paraId="056B57F6" w14:textId="77777777" w:rsidR="003A13D7" w:rsidRPr="008864AD" w:rsidRDefault="003A13D7" w:rsidP="003A13D7">
            <w:pPr>
              <w:rPr>
                <w:rFonts w:ascii="Arial" w:hAnsi="Arial" w:cs="Arial"/>
                <w:sz w:val="24"/>
                <w:lang w:val="en-US"/>
              </w:rPr>
            </w:pPr>
            <w:r w:rsidRPr="008864AD">
              <w:rPr>
                <w:rFonts w:ascii="Arial" w:hAnsi="Arial" w:cs="Arial"/>
                <w:sz w:val="24"/>
                <w:lang w:val="en-US"/>
              </w:rPr>
              <w:t>2,09 gram</w:t>
            </w:r>
          </w:p>
        </w:tc>
        <w:tc>
          <w:tcPr>
            <w:tcW w:w="3021" w:type="dxa"/>
          </w:tcPr>
          <w:p w14:paraId="021A3C08" w14:textId="77777777" w:rsidR="003A13D7" w:rsidRPr="008864AD" w:rsidRDefault="003A13D7" w:rsidP="003A13D7">
            <w:pPr>
              <w:rPr>
                <w:rFonts w:ascii="Arial" w:hAnsi="Arial" w:cs="Arial"/>
                <w:sz w:val="24"/>
                <w:lang w:val="en-US"/>
              </w:rPr>
            </w:pPr>
            <w:r w:rsidRPr="008864AD">
              <w:rPr>
                <w:rFonts w:ascii="Arial" w:hAnsi="Arial" w:cs="Arial"/>
                <w:sz w:val="24"/>
                <w:lang w:val="en-US"/>
              </w:rPr>
              <w:t>2,14 gram</w:t>
            </w:r>
          </w:p>
        </w:tc>
      </w:tr>
      <w:tr w:rsidR="003A13D7" w:rsidRPr="00873E08" w14:paraId="01529C34" w14:textId="77777777" w:rsidTr="003A13D7">
        <w:tc>
          <w:tcPr>
            <w:tcW w:w="3020" w:type="dxa"/>
          </w:tcPr>
          <w:p w14:paraId="4850C9DA" w14:textId="77777777" w:rsidR="003A13D7" w:rsidRPr="008864AD" w:rsidRDefault="003A13D7" w:rsidP="003A13D7">
            <w:pPr>
              <w:rPr>
                <w:rFonts w:ascii="Arial" w:hAnsi="Arial" w:cs="Arial"/>
                <w:sz w:val="24"/>
                <w:lang w:val="en-US"/>
              </w:rPr>
            </w:pPr>
            <w:r w:rsidRPr="008864AD">
              <w:rPr>
                <w:rFonts w:ascii="Arial" w:hAnsi="Arial" w:cs="Arial"/>
                <w:sz w:val="24"/>
                <w:lang w:val="en-US"/>
              </w:rPr>
              <w:t>0.4 M sucrose</w:t>
            </w:r>
          </w:p>
        </w:tc>
        <w:tc>
          <w:tcPr>
            <w:tcW w:w="3021" w:type="dxa"/>
          </w:tcPr>
          <w:p w14:paraId="5E5C999E" w14:textId="77777777" w:rsidR="003A13D7" w:rsidRPr="008864AD" w:rsidRDefault="003A13D7" w:rsidP="003A13D7">
            <w:pPr>
              <w:rPr>
                <w:rFonts w:ascii="Arial" w:hAnsi="Arial" w:cs="Arial"/>
                <w:sz w:val="24"/>
                <w:lang w:val="en-US"/>
              </w:rPr>
            </w:pPr>
            <w:r w:rsidRPr="008864AD">
              <w:rPr>
                <w:rFonts w:ascii="Arial" w:hAnsi="Arial" w:cs="Arial"/>
                <w:sz w:val="24"/>
                <w:lang w:val="en-US"/>
              </w:rPr>
              <w:t>2,04 gram</w:t>
            </w:r>
          </w:p>
        </w:tc>
        <w:tc>
          <w:tcPr>
            <w:tcW w:w="3021" w:type="dxa"/>
          </w:tcPr>
          <w:p w14:paraId="217E320B" w14:textId="77777777" w:rsidR="003A13D7" w:rsidRPr="008864AD" w:rsidRDefault="003A13D7" w:rsidP="003A13D7">
            <w:pPr>
              <w:rPr>
                <w:rFonts w:ascii="Arial" w:hAnsi="Arial" w:cs="Arial"/>
                <w:sz w:val="24"/>
                <w:lang w:val="en-US"/>
              </w:rPr>
            </w:pPr>
            <w:r w:rsidRPr="008864AD">
              <w:rPr>
                <w:rFonts w:ascii="Arial" w:hAnsi="Arial" w:cs="Arial"/>
                <w:sz w:val="24"/>
                <w:lang w:val="en-US"/>
              </w:rPr>
              <w:t>1,92 gram</w:t>
            </w:r>
          </w:p>
        </w:tc>
      </w:tr>
      <w:tr w:rsidR="003A13D7" w:rsidRPr="00873E08" w14:paraId="7844BF76" w14:textId="77777777" w:rsidTr="003A13D7">
        <w:tc>
          <w:tcPr>
            <w:tcW w:w="3020" w:type="dxa"/>
          </w:tcPr>
          <w:p w14:paraId="593F1FF3" w14:textId="77777777" w:rsidR="003A13D7" w:rsidRPr="008864AD" w:rsidRDefault="003A13D7" w:rsidP="003A13D7">
            <w:pPr>
              <w:rPr>
                <w:rFonts w:ascii="Arial" w:hAnsi="Arial" w:cs="Arial"/>
                <w:sz w:val="24"/>
                <w:lang w:val="en-US"/>
              </w:rPr>
            </w:pPr>
            <w:r w:rsidRPr="008864AD">
              <w:rPr>
                <w:rFonts w:ascii="Arial" w:hAnsi="Arial" w:cs="Arial"/>
                <w:sz w:val="24"/>
                <w:lang w:val="en-US"/>
              </w:rPr>
              <w:t>0.5 M sucrose</w:t>
            </w:r>
          </w:p>
        </w:tc>
        <w:tc>
          <w:tcPr>
            <w:tcW w:w="3021" w:type="dxa"/>
          </w:tcPr>
          <w:p w14:paraId="65B99BCC" w14:textId="77777777" w:rsidR="003A13D7" w:rsidRPr="008864AD" w:rsidRDefault="003A13D7" w:rsidP="003A13D7">
            <w:pPr>
              <w:rPr>
                <w:rFonts w:ascii="Arial" w:hAnsi="Arial" w:cs="Arial"/>
                <w:sz w:val="24"/>
                <w:lang w:val="en-US"/>
              </w:rPr>
            </w:pPr>
            <w:r w:rsidRPr="008864AD">
              <w:rPr>
                <w:rFonts w:ascii="Arial" w:hAnsi="Arial" w:cs="Arial"/>
                <w:sz w:val="24"/>
                <w:lang w:val="en-US"/>
              </w:rPr>
              <w:t>1,98 gram</w:t>
            </w:r>
          </w:p>
        </w:tc>
        <w:tc>
          <w:tcPr>
            <w:tcW w:w="3021" w:type="dxa"/>
          </w:tcPr>
          <w:p w14:paraId="1C9AC358" w14:textId="77777777" w:rsidR="003A13D7" w:rsidRPr="008864AD" w:rsidRDefault="003A13D7" w:rsidP="003A13D7">
            <w:pPr>
              <w:rPr>
                <w:rFonts w:ascii="Arial" w:hAnsi="Arial" w:cs="Arial"/>
                <w:sz w:val="24"/>
                <w:lang w:val="en-US"/>
              </w:rPr>
            </w:pPr>
            <w:r w:rsidRPr="008864AD">
              <w:rPr>
                <w:rFonts w:ascii="Arial" w:hAnsi="Arial" w:cs="Arial"/>
                <w:sz w:val="24"/>
                <w:lang w:val="en-US"/>
              </w:rPr>
              <w:t>1,68 gram</w:t>
            </w:r>
          </w:p>
        </w:tc>
      </w:tr>
    </w:tbl>
    <w:p w14:paraId="0072106D" w14:textId="77777777" w:rsidR="003A13D7" w:rsidRPr="003C74FE" w:rsidRDefault="003C74FE">
      <w:pPr>
        <w:rPr>
          <w:rFonts w:ascii="Arial" w:eastAsiaTheme="majorEastAsia" w:hAnsi="Arial" w:cs="Arial"/>
          <w:i/>
          <w:color w:val="1F3763" w:themeColor="accent1" w:themeShade="7F"/>
          <w:sz w:val="24"/>
          <w:szCs w:val="24"/>
          <w:lang w:val="en-US"/>
        </w:rPr>
      </w:pPr>
      <w:r>
        <w:rPr>
          <w:rFonts w:ascii="Arial" w:eastAsiaTheme="majorEastAsia" w:hAnsi="Arial" w:cs="Arial"/>
          <w:i/>
          <w:color w:val="1F3763" w:themeColor="accent1" w:themeShade="7F"/>
          <w:sz w:val="24"/>
          <w:szCs w:val="24"/>
          <w:lang w:val="en-US"/>
        </w:rPr>
        <w:t xml:space="preserve">Table </w:t>
      </w:r>
      <w:r w:rsidR="00F31F4C">
        <w:rPr>
          <w:rFonts w:ascii="Arial" w:eastAsiaTheme="majorEastAsia" w:hAnsi="Arial" w:cs="Arial"/>
          <w:i/>
          <w:color w:val="1F3763" w:themeColor="accent1" w:themeShade="7F"/>
          <w:sz w:val="24"/>
          <w:szCs w:val="24"/>
          <w:lang w:val="en-US"/>
        </w:rPr>
        <w:t>4</w:t>
      </w:r>
    </w:p>
    <w:p w14:paraId="32ECD122" w14:textId="77777777" w:rsidR="00C2538B" w:rsidRPr="00873E08" w:rsidRDefault="00C2538B">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Discussion</w:t>
      </w:r>
    </w:p>
    <w:p w14:paraId="421FCD49" w14:textId="77777777" w:rsidR="008D6967" w:rsidRPr="008864AD" w:rsidRDefault="00023675" w:rsidP="008D6967">
      <w:pPr>
        <w:rPr>
          <w:rFonts w:ascii="Arial" w:hAnsi="Arial" w:cs="Arial"/>
          <w:sz w:val="24"/>
          <w:lang w:val="en-US"/>
        </w:rPr>
      </w:pPr>
      <w:r w:rsidRPr="008864AD">
        <w:rPr>
          <w:rFonts w:ascii="Arial" w:hAnsi="Arial" w:cs="Arial"/>
          <w:noProof/>
          <w:sz w:val="24"/>
          <w:lang w:eastAsia="de-CH"/>
        </w:rPr>
        <mc:AlternateContent>
          <mc:Choice Requires="wps">
            <w:drawing>
              <wp:anchor distT="0" distB="0" distL="114300" distR="114300" simplePos="0" relativeHeight="251665408" behindDoc="0" locked="0" layoutInCell="1" allowOverlap="1" wp14:anchorId="4557F7A0" wp14:editId="5AC38286">
                <wp:simplePos x="0" y="0"/>
                <wp:positionH relativeFrom="column">
                  <wp:posOffset>3091815</wp:posOffset>
                </wp:positionH>
                <wp:positionV relativeFrom="paragraph">
                  <wp:posOffset>1262380</wp:posOffset>
                </wp:positionV>
                <wp:extent cx="287782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055A8D8E" w14:textId="77777777" w:rsidR="0083739A" w:rsidRPr="00023675" w:rsidRDefault="0083739A" w:rsidP="00023675">
                            <w:pPr>
                              <w:pStyle w:val="Caption"/>
                              <w:rPr>
                                <w:rFonts w:ascii="Arial" w:hAnsi="Arial" w:cs="Arial"/>
                                <w:noProof/>
                                <w:sz w:val="20"/>
                                <w:szCs w:val="20"/>
                                <w:lang w:val="en-US"/>
                              </w:rPr>
                            </w:pPr>
                            <w:r w:rsidRPr="00023675">
                              <w:rPr>
                                <w:lang w:val="en-US"/>
                              </w:rPr>
                              <w:t xml:space="preserve">Figure </w:t>
                            </w:r>
                            <w:r>
                              <w:rPr>
                                <w:lang w:val="en-US"/>
                              </w:rPr>
                              <w:t>4</w:t>
                            </w:r>
                            <w:r w:rsidRPr="00023675">
                              <w:rPr>
                                <w:lang w:val="en-US"/>
                              </w:rPr>
                              <w:t>: This figur</w:t>
                            </w:r>
                            <w:r>
                              <w:rPr>
                                <w:lang w:val="en-US"/>
                              </w:rPr>
                              <w:t>e</w:t>
                            </w:r>
                            <w:r w:rsidRPr="00023675">
                              <w:rPr>
                                <w:lang w:val="en-US"/>
                              </w:rPr>
                              <w:t xml:space="preserve"> depicts the d</w:t>
                            </w:r>
                            <w:r>
                              <w:rPr>
                                <w:lang w:val="en-US"/>
                              </w:rPr>
                              <w:t>ifferent relations between external solutions and cells</w:t>
                            </w:r>
                            <w:proofErr w:type="gramStart"/>
                            <w:r>
                              <w:rPr>
                                <w:lang w:val="en-US"/>
                              </w:rPr>
                              <w:t>.</w:t>
                            </w:r>
                            <w:r>
                              <w:rPr>
                                <w:vertAlign w:val="superscript"/>
                                <w:lang w:val="en-US"/>
                              </w:rPr>
                              <w:t>[</w:t>
                            </w:r>
                            <w:proofErr w:type="gramEnd"/>
                            <w:r>
                              <w:rPr>
                                <w:vertAlign w:val="superscript"/>
                                <w:lang w:val="en-US"/>
                              </w:rPr>
                              <w:t>3]</w:t>
                            </w:r>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7F7A0" id="Textfeld 7" o:spid="_x0000_s1028" type="#_x0000_t202" style="position:absolute;margin-left:243.45pt;margin-top:99.4pt;width:226.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" stroked="f">
                <v:textbox style="mso-fit-shape-to-text:t" inset="0,0,0,0">
                  <w:txbxContent>
                    <w:p w14:paraId="055A8D8E" w14:textId="77777777" w:rsidR="0083739A" w:rsidRPr="00023675" w:rsidRDefault="0083739A" w:rsidP="00023675">
                      <w:pPr>
                        <w:pStyle w:val="Caption"/>
                        <w:rPr>
                          <w:rFonts w:ascii="Arial" w:hAnsi="Arial" w:cs="Arial"/>
                          <w:noProof/>
                          <w:sz w:val="20"/>
                          <w:szCs w:val="20"/>
                          <w:lang w:val="en-US"/>
                        </w:rPr>
                      </w:pPr>
                      <w:r w:rsidRPr="00023675">
                        <w:rPr>
                          <w:lang w:val="en-US"/>
                        </w:rPr>
                        <w:t xml:space="preserve">Figure </w:t>
                      </w:r>
                      <w:r>
                        <w:rPr>
                          <w:lang w:val="en-US"/>
                        </w:rPr>
                        <w:t>4</w:t>
                      </w:r>
                      <w:r w:rsidRPr="00023675">
                        <w:rPr>
                          <w:lang w:val="en-US"/>
                        </w:rPr>
                        <w:t>: This figur</w:t>
                      </w:r>
                      <w:r>
                        <w:rPr>
                          <w:lang w:val="en-US"/>
                        </w:rPr>
                        <w:t>e</w:t>
                      </w:r>
                      <w:r w:rsidRPr="00023675">
                        <w:rPr>
                          <w:lang w:val="en-US"/>
                        </w:rPr>
                        <w:t xml:space="preserve"> depicts the d</w:t>
                      </w:r>
                      <w:r>
                        <w:rPr>
                          <w:lang w:val="en-US"/>
                        </w:rPr>
                        <w:t>ifferent relations between external solutions and cells</w:t>
                      </w:r>
                      <w:proofErr w:type="gramStart"/>
                      <w:r>
                        <w:rPr>
                          <w:lang w:val="en-US"/>
                        </w:rPr>
                        <w:t>.</w:t>
                      </w:r>
                      <w:r>
                        <w:rPr>
                          <w:vertAlign w:val="superscript"/>
                          <w:lang w:val="en-US"/>
                        </w:rPr>
                        <w:t>[</w:t>
                      </w:r>
                      <w:proofErr w:type="gramEnd"/>
                      <w:r>
                        <w:rPr>
                          <w:vertAlign w:val="superscript"/>
                          <w:lang w:val="en-US"/>
                        </w:rPr>
                        <w:t>3]</w:t>
                      </w:r>
                      <w:r>
                        <w:rPr>
                          <w:lang w:val="en-US"/>
                        </w:rPr>
                        <w:t xml:space="preserve"> </w:t>
                      </w:r>
                    </w:p>
                  </w:txbxContent>
                </v:textbox>
                <w10:wrap type="through"/>
              </v:shape>
            </w:pict>
          </mc:Fallback>
        </mc:AlternateContent>
      </w:r>
      <w:r w:rsidRPr="008864AD">
        <w:rPr>
          <w:rFonts w:ascii="Arial" w:hAnsi="Arial" w:cs="Arial"/>
          <w:noProof/>
          <w:szCs w:val="20"/>
          <w:lang w:eastAsia="de-CH"/>
        </w:rPr>
        <w:drawing>
          <wp:anchor distT="0" distB="0" distL="114300" distR="114300" simplePos="0" relativeHeight="251663360" behindDoc="0" locked="0" layoutInCell="1" allowOverlap="1" wp14:anchorId="197340E0" wp14:editId="758C7DF4">
            <wp:simplePos x="0" y="0"/>
            <wp:positionH relativeFrom="column">
              <wp:posOffset>3092208</wp:posOffset>
            </wp:positionH>
            <wp:positionV relativeFrom="paragraph">
              <wp:posOffset>69108</wp:posOffset>
            </wp:positionV>
            <wp:extent cx="2877820" cy="1136650"/>
            <wp:effectExtent l="0" t="0" r="0" b="6350"/>
            <wp:wrapThrough wrapText="bothSides">
              <wp:wrapPolygon edited="0">
                <wp:start x="0" y="0"/>
                <wp:lineTo x="0" y="21359"/>
                <wp:lineTo x="21447" y="21359"/>
                <wp:lineTo x="21447" y="0"/>
                <wp:lineTo x="0" y="0"/>
              </wp:wrapPolygon>
            </wp:wrapThrough>
            <wp:docPr id="6" name="Grafik 6" descr="Bildergebnis für hypotonische lö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ypotonische lös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782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38B" w:rsidRPr="008864AD">
        <w:rPr>
          <w:rFonts w:ascii="Arial" w:hAnsi="Arial" w:cs="Arial"/>
          <w:sz w:val="24"/>
          <w:lang w:val="en-US"/>
        </w:rPr>
        <w:t xml:space="preserve">The obtained data </w:t>
      </w:r>
      <w:r w:rsidR="002C70C5" w:rsidRPr="008864AD">
        <w:rPr>
          <w:rFonts w:ascii="Arial" w:hAnsi="Arial" w:cs="Arial"/>
          <w:sz w:val="24"/>
          <w:lang w:val="en-US"/>
        </w:rPr>
        <w:t>are</w:t>
      </w:r>
      <w:r w:rsidR="00C2538B" w:rsidRPr="008864AD">
        <w:rPr>
          <w:rFonts w:ascii="Arial" w:hAnsi="Arial" w:cs="Arial"/>
          <w:sz w:val="24"/>
          <w:lang w:val="en-US"/>
        </w:rPr>
        <w:t xml:space="preserve"> consistent with the hypothesis. </w:t>
      </w:r>
      <w:r w:rsidR="002C70C5" w:rsidRPr="008864AD">
        <w:rPr>
          <w:rFonts w:ascii="Arial" w:hAnsi="Arial" w:cs="Arial"/>
          <w:sz w:val="24"/>
          <w:lang w:val="en-US"/>
        </w:rPr>
        <w:t>Therefore</w:t>
      </w:r>
      <w:r w:rsidR="003617B5" w:rsidRPr="008864AD">
        <w:rPr>
          <w:rFonts w:ascii="Arial" w:hAnsi="Arial" w:cs="Arial"/>
          <w:sz w:val="24"/>
          <w:lang w:val="en-US"/>
        </w:rPr>
        <w:t>, the hypothesis</w:t>
      </w:r>
      <w:r w:rsidR="00817BD7" w:rsidRPr="008864AD">
        <w:rPr>
          <w:rFonts w:ascii="Arial" w:hAnsi="Arial" w:cs="Arial"/>
          <w:sz w:val="24"/>
          <w:lang w:val="en-US"/>
        </w:rPr>
        <w:t xml:space="preserve"> cannot be depraved based on the collected data</w:t>
      </w:r>
      <w:r w:rsidR="003617B5" w:rsidRPr="008864AD">
        <w:rPr>
          <w:rFonts w:ascii="Arial" w:hAnsi="Arial" w:cs="Arial"/>
          <w:sz w:val="24"/>
          <w:lang w:val="en-US"/>
        </w:rPr>
        <w:t xml:space="preserve">. </w:t>
      </w:r>
      <w:r w:rsidRPr="008864AD">
        <w:rPr>
          <w:rFonts w:ascii="Arial" w:hAnsi="Arial" w:cs="Arial"/>
          <w:sz w:val="24"/>
          <w:lang w:val="en-US"/>
        </w:rPr>
        <w:br/>
        <w:t>The</w:t>
      </w:r>
      <w:r w:rsidR="00805EAF" w:rsidRPr="008864AD">
        <w:rPr>
          <w:rFonts w:ascii="Arial" w:hAnsi="Arial" w:cs="Arial"/>
          <w:sz w:val="24"/>
          <w:lang w:val="en-US"/>
        </w:rPr>
        <w:t xml:space="preserve"> value at </w:t>
      </w:r>
      <w:r w:rsidR="00805EAF" w:rsidRPr="00C54473">
        <w:rPr>
          <w:rFonts w:ascii="Arial" w:hAnsi="Arial" w:cs="Arial"/>
          <w:color w:val="FF0000"/>
          <w:sz w:val="24"/>
          <w:lang w:val="en-US"/>
          <w:rPrChange w:id="63" w:author="Pfister  Barbara" w:date="2018-02-28T11:15:00Z">
            <w:rPr>
              <w:rFonts w:ascii="Arial" w:hAnsi="Arial" w:cs="Arial"/>
              <w:sz w:val="24"/>
              <w:lang w:val="en-US"/>
            </w:rPr>
          </w:rPrChange>
        </w:rPr>
        <w:t xml:space="preserve">3,77 M </w:t>
      </w:r>
      <w:r w:rsidRPr="008864AD">
        <w:rPr>
          <w:rFonts w:ascii="Arial" w:hAnsi="Arial" w:cs="Arial"/>
          <w:sz w:val="24"/>
          <w:lang w:val="en-US"/>
        </w:rPr>
        <w:t xml:space="preserve">represents the concentration of sucrose, </w:t>
      </w:r>
      <w:r w:rsidR="000201E4" w:rsidRPr="008864AD">
        <w:rPr>
          <w:rFonts w:ascii="Arial" w:hAnsi="Arial" w:cs="Arial"/>
          <w:sz w:val="24"/>
          <w:lang w:val="en-US"/>
        </w:rPr>
        <w:t>where</w:t>
      </w:r>
      <w:r w:rsidRPr="008864AD">
        <w:rPr>
          <w:rFonts w:ascii="Arial" w:hAnsi="Arial" w:cs="Arial"/>
          <w:sz w:val="24"/>
          <w:lang w:val="en-US"/>
        </w:rPr>
        <w:t xml:space="preserve"> the potato slices do not gain nor lose weight. </w:t>
      </w:r>
      <w:commentRangeStart w:id="64"/>
      <w:r w:rsidR="000201E4" w:rsidRPr="008864AD">
        <w:rPr>
          <w:rFonts w:ascii="Arial" w:hAnsi="Arial" w:cs="Arial"/>
          <w:sz w:val="24"/>
          <w:lang w:val="en-US"/>
        </w:rPr>
        <w:t xml:space="preserve">This value </w:t>
      </w:r>
      <w:proofErr w:type="gramStart"/>
      <w:r w:rsidR="000201E4" w:rsidRPr="008864AD">
        <w:rPr>
          <w:rFonts w:ascii="Arial" w:hAnsi="Arial" w:cs="Arial"/>
          <w:sz w:val="24"/>
          <w:lang w:val="en-US"/>
        </w:rPr>
        <w:t>can be concluded</w:t>
      </w:r>
      <w:proofErr w:type="gramEnd"/>
      <w:r w:rsidR="000201E4" w:rsidRPr="008864AD">
        <w:rPr>
          <w:rFonts w:ascii="Arial" w:hAnsi="Arial" w:cs="Arial"/>
          <w:sz w:val="24"/>
          <w:lang w:val="en-US"/>
        </w:rPr>
        <w:t xml:space="preserve"> from the plot of the collected data. </w:t>
      </w:r>
      <w:r w:rsidRPr="008864AD">
        <w:rPr>
          <w:rFonts w:ascii="Arial" w:hAnsi="Arial" w:cs="Arial"/>
          <w:sz w:val="24"/>
          <w:lang w:val="en-US"/>
        </w:rPr>
        <w:t xml:space="preserve">This value represents the point, where the potential of the solution and the potato are the same. </w:t>
      </w:r>
      <w:commentRangeEnd w:id="64"/>
      <w:r w:rsidR="00C54473">
        <w:rPr>
          <w:rStyle w:val="CommentReference"/>
        </w:rPr>
        <w:commentReference w:id="64"/>
      </w:r>
      <w:r w:rsidR="00D11E3B" w:rsidRPr="008864AD">
        <w:rPr>
          <w:rFonts w:ascii="Arial" w:hAnsi="Arial" w:cs="Arial"/>
          <w:sz w:val="24"/>
          <w:lang w:val="en-US"/>
        </w:rPr>
        <w:t xml:space="preserve">This solution </w:t>
      </w:r>
      <w:proofErr w:type="gramStart"/>
      <w:r w:rsidR="00D11E3B" w:rsidRPr="008864AD">
        <w:rPr>
          <w:rFonts w:ascii="Arial" w:hAnsi="Arial" w:cs="Arial"/>
          <w:sz w:val="24"/>
          <w:lang w:val="en-US"/>
        </w:rPr>
        <w:t>is called</w:t>
      </w:r>
      <w:commentRangeStart w:id="65"/>
      <w:proofErr w:type="gramEnd"/>
      <w:r w:rsidR="00D11E3B" w:rsidRPr="008864AD">
        <w:rPr>
          <w:rFonts w:ascii="Arial" w:hAnsi="Arial" w:cs="Arial"/>
          <w:sz w:val="24"/>
          <w:lang w:val="en-US"/>
        </w:rPr>
        <w:t xml:space="preserve"> isotonic</w:t>
      </w:r>
      <w:commentRangeEnd w:id="65"/>
      <w:r w:rsidR="00C54473">
        <w:rPr>
          <w:rStyle w:val="CommentReference"/>
        </w:rPr>
        <w:commentReference w:id="65"/>
      </w:r>
      <w:r w:rsidR="00D11E3B" w:rsidRPr="008864AD">
        <w:rPr>
          <w:rFonts w:ascii="Arial" w:hAnsi="Arial" w:cs="Arial"/>
          <w:sz w:val="24"/>
          <w:lang w:val="en-US"/>
        </w:rPr>
        <w:t xml:space="preserve">. </w:t>
      </w:r>
      <w:r w:rsidRPr="008864AD">
        <w:rPr>
          <w:rFonts w:ascii="Arial" w:hAnsi="Arial" w:cs="Arial"/>
          <w:sz w:val="24"/>
          <w:lang w:val="en-US"/>
        </w:rPr>
        <w:t xml:space="preserve">Therefore, water does not leave nor enter the potato slices. </w:t>
      </w:r>
      <w:r w:rsidRPr="008864AD">
        <w:rPr>
          <w:rFonts w:ascii="Arial" w:hAnsi="Arial" w:cs="Arial"/>
          <w:sz w:val="24"/>
          <w:lang w:val="en-US"/>
        </w:rPr>
        <w:br/>
        <w:t xml:space="preserve">When the potato slices are put in a hypotonic solution, the slices gain weight, </w:t>
      </w:r>
      <w:r w:rsidR="00983D6F" w:rsidRPr="008864AD">
        <w:rPr>
          <w:rFonts w:ascii="Arial" w:hAnsi="Arial" w:cs="Arial"/>
          <w:sz w:val="24"/>
          <w:lang w:val="en-US"/>
        </w:rPr>
        <w:t xml:space="preserve">because the water potential in the surrounding solution is higher than the water potential in the potato. </w:t>
      </w:r>
      <w:r w:rsidR="00D11E3B" w:rsidRPr="008864AD">
        <w:rPr>
          <w:rFonts w:ascii="Arial" w:hAnsi="Arial" w:cs="Arial"/>
          <w:sz w:val="24"/>
          <w:lang w:val="en-US"/>
        </w:rPr>
        <w:t xml:space="preserve">Therefore, water enters the potato cells. </w:t>
      </w:r>
      <w:r w:rsidR="008D6967" w:rsidRPr="008864AD">
        <w:rPr>
          <w:rFonts w:ascii="Arial" w:hAnsi="Arial" w:cs="Arial"/>
          <w:sz w:val="24"/>
          <w:lang w:val="en-US"/>
        </w:rPr>
        <w:t xml:space="preserve">When the potato slices are put in a hypertonic solution, the slices </w:t>
      </w:r>
      <w:r w:rsidR="00D11E3B" w:rsidRPr="008864AD">
        <w:rPr>
          <w:rFonts w:ascii="Arial" w:hAnsi="Arial" w:cs="Arial"/>
          <w:sz w:val="24"/>
          <w:lang w:val="en-US"/>
        </w:rPr>
        <w:t>lose</w:t>
      </w:r>
      <w:r w:rsidR="008D6967" w:rsidRPr="008864AD">
        <w:rPr>
          <w:rFonts w:ascii="Arial" w:hAnsi="Arial" w:cs="Arial"/>
          <w:sz w:val="24"/>
          <w:lang w:val="en-US"/>
        </w:rPr>
        <w:t xml:space="preserve"> weight, because the water potential in the surrounding solution is </w:t>
      </w:r>
      <w:r w:rsidR="00D11E3B" w:rsidRPr="008864AD">
        <w:rPr>
          <w:rFonts w:ascii="Arial" w:hAnsi="Arial" w:cs="Arial"/>
          <w:sz w:val="24"/>
          <w:lang w:val="en-US"/>
        </w:rPr>
        <w:t>lower</w:t>
      </w:r>
      <w:r w:rsidR="008D6967" w:rsidRPr="008864AD">
        <w:rPr>
          <w:rFonts w:ascii="Arial" w:hAnsi="Arial" w:cs="Arial"/>
          <w:sz w:val="24"/>
          <w:lang w:val="en-US"/>
        </w:rPr>
        <w:t xml:space="preserve"> than the water potential in the potato. </w:t>
      </w:r>
      <w:r w:rsidR="00D11E3B" w:rsidRPr="008864AD">
        <w:rPr>
          <w:rFonts w:ascii="Arial" w:hAnsi="Arial" w:cs="Arial"/>
          <w:sz w:val="24"/>
          <w:lang w:val="en-US"/>
        </w:rPr>
        <w:t xml:space="preserve">Therefore, water leaves the potato cells. </w:t>
      </w:r>
    </w:p>
    <w:p w14:paraId="591336E2" w14:textId="77777777" w:rsidR="00023675" w:rsidRPr="00873E08" w:rsidRDefault="00023675">
      <w:pPr>
        <w:rPr>
          <w:rFonts w:ascii="Arial" w:hAnsi="Arial" w:cs="Arial"/>
          <w:lang w:val="en-US"/>
        </w:rPr>
      </w:pPr>
    </w:p>
    <w:p w14:paraId="512D57AA" w14:textId="77777777" w:rsidR="00F85836" w:rsidRPr="00873E08" w:rsidRDefault="00755CEB" w:rsidP="00755CEB">
      <w:pPr>
        <w:pStyle w:val="Heading2"/>
        <w:rPr>
          <w:rFonts w:ascii="Arial" w:hAnsi="Arial" w:cs="Arial"/>
          <w:lang w:val="en-US"/>
        </w:rPr>
      </w:pPr>
      <w:r w:rsidRPr="00873E08">
        <w:rPr>
          <w:rFonts w:ascii="Arial" w:hAnsi="Arial" w:cs="Arial"/>
          <w:lang w:val="en-US"/>
        </w:rPr>
        <w:t>Experiment C4.</w:t>
      </w:r>
      <w:r w:rsidR="00F85836" w:rsidRPr="00873E08">
        <w:rPr>
          <w:rFonts w:ascii="Arial" w:hAnsi="Arial" w:cs="Arial"/>
          <w:lang w:val="en-US"/>
        </w:rPr>
        <w:t>5</w:t>
      </w:r>
      <w:r w:rsidRPr="00873E08">
        <w:rPr>
          <w:rFonts w:ascii="Arial" w:hAnsi="Arial" w:cs="Arial"/>
          <w:lang w:val="en-US"/>
        </w:rPr>
        <w:t>:</w:t>
      </w:r>
      <w:r w:rsidR="00F85836" w:rsidRPr="00873E08">
        <w:rPr>
          <w:rFonts w:ascii="Arial" w:hAnsi="Arial" w:cs="Arial"/>
          <w:lang w:val="en-US"/>
        </w:rPr>
        <w:t xml:space="preserve"> Comparison of development in light and dark </w:t>
      </w:r>
    </w:p>
    <w:p w14:paraId="5388ED3F" w14:textId="77777777" w:rsidR="00755CEB" w:rsidRPr="00873E08" w:rsidRDefault="00755CEB" w:rsidP="00755CEB">
      <w:pPr>
        <w:rPr>
          <w:rFonts w:ascii="Arial" w:hAnsi="Arial" w:cs="Arial"/>
          <w:lang w:val="en-US"/>
        </w:rPr>
      </w:pPr>
    </w:p>
    <w:p w14:paraId="47027795" w14:textId="77777777" w:rsidR="00B04934" w:rsidRPr="00873E08" w:rsidRDefault="00B04934" w:rsidP="0009096B">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Introduction</w:t>
      </w:r>
    </w:p>
    <w:p w14:paraId="44B265F9" w14:textId="71050228" w:rsidR="0009096B" w:rsidRPr="008864AD" w:rsidRDefault="00A461FC" w:rsidP="0009096B">
      <w:pPr>
        <w:rPr>
          <w:rFonts w:ascii="Arial" w:hAnsi="Arial" w:cs="Arial"/>
          <w:sz w:val="24"/>
          <w:lang w:val="en-US"/>
        </w:rPr>
      </w:pPr>
      <w:r w:rsidRPr="008864AD">
        <w:rPr>
          <w:rFonts w:ascii="Arial" w:hAnsi="Arial" w:cs="Arial"/>
          <w:sz w:val="24"/>
          <w:lang w:val="en-US"/>
        </w:rPr>
        <w:t>This experiment was performed, to investigate the growth of different plants in light and darkness. Three different plant</w:t>
      </w:r>
      <w:ins w:id="66" w:author="Pfister  Barbara" w:date="2018-02-28T11:18:00Z">
        <w:r w:rsidR="00AD7FAA">
          <w:rPr>
            <w:rFonts w:ascii="Arial" w:hAnsi="Arial" w:cs="Arial"/>
            <w:sz w:val="24"/>
            <w:lang w:val="en-US"/>
          </w:rPr>
          <w:t xml:space="preserve"> specie</w:t>
        </w:r>
      </w:ins>
      <w:r w:rsidRPr="008864AD">
        <w:rPr>
          <w:rFonts w:ascii="Arial" w:hAnsi="Arial" w:cs="Arial"/>
          <w:sz w:val="24"/>
          <w:lang w:val="en-US"/>
        </w:rPr>
        <w:t xml:space="preserve">s </w:t>
      </w:r>
      <w:proofErr w:type="gramStart"/>
      <w:r w:rsidRPr="008864AD">
        <w:rPr>
          <w:rFonts w:ascii="Arial" w:hAnsi="Arial" w:cs="Arial"/>
          <w:sz w:val="24"/>
          <w:lang w:val="en-US"/>
        </w:rPr>
        <w:t>were used</w:t>
      </w:r>
      <w:proofErr w:type="gramEnd"/>
      <w:r w:rsidRPr="008864AD">
        <w:rPr>
          <w:rFonts w:ascii="Arial" w:hAnsi="Arial" w:cs="Arial"/>
          <w:sz w:val="24"/>
          <w:lang w:val="en-US"/>
        </w:rPr>
        <w:t xml:space="preserve"> (peas, barley and mustard).</w:t>
      </w:r>
    </w:p>
    <w:p w14:paraId="0AFEC8F1" w14:textId="77777777" w:rsidR="0009096B" w:rsidRPr="00873E08" w:rsidRDefault="0009096B" w:rsidP="0009096B">
      <w:pPr>
        <w:rPr>
          <w:rFonts w:ascii="Arial" w:hAnsi="Arial" w:cs="Arial"/>
          <w:lang w:val="en-US"/>
        </w:rPr>
      </w:pPr>
      <w:r w:rsidRPr="00873E08">
        <w:rPr>
          <w:rFonts w:ascii="Arial" w:eastAsiaTheme="majorEastAsia" w:hAnsi="Arial" w:cs="Arial"/>
          <w:color w:val="1F3763" w:themeColor="accent1" w:themeShade="7F"/>
          <w:sz w:val="24"/>
          <w:szCs w:val="24"/>
          <w:lang w:val="en-US"/>
        </w:rPr>
        <w:t>Hypothesis</w:t>
      </w:r>
      <w:r w:rsidR="008864AD">
        <w:rPr>
          <w:rFonts w:ascii="Arial" w:eastAsiaTheme="majorEastAsia" w:hAnsi="Arial" w:cs="Arial"/>
          <w:color w:val="1F3763" w:themeColor="accent1" w:themeShade="7F"/>
          <w:sz w:val="24"/>
          <w:szCs w:val="24"/>
          <w:lang w:val="en-US"/>
        </w:rPr>
        <w:br/>
      </w:r>
      <w:r w:rsidR="00A461FC" w:rsidRPr="00873E08">
        <w:rPr>
          <w:rFonts w:ascii="Arial" w:eastAsiaTheme="majorEastAsia" w:hAnsi="Arial" w:cs="Arial"/>
          <w:color w:val="1F3763" w:themeColor="accent1" w:themeShade="7F"/>
          <w:sz w:val="24"/>
          <w:szCs w:val="24"/>
          <w:lang w:val="en-US"/>
        </w:rPr>
        <w:br/>
      </w:r>
      <w:r w:rsidR="00A461FC" w:rsidRPr="008864AD">
        <w:rPr>
          <w:rFonts w:ascii="Arial" w:hAnsi="Arial" w:cs="Arial"/>
          <w:sz w:val="24"/>
          <w:lang w:val="en-US"/>
        </w:rPr>
        <w:t xml:space="preserve">The hypothesis </w:t>
      </w:r>
      <w:proofErr w:type="gramStart"/>
      <w:r w:rsidR="00A461FC" w:rsidRPr="008864AD">
        <w:rPr>
          <w:rFonts w:ascii="Arial" w:hAnsi="Arial" w:cs="Arial"/>
          <w:sz w:val="24"/>
          <w:lang w:val="en-US"/>
        </w:rPr>
        <w:t xml:space="preserve">is, that the plants under the light conditions grow significantly </w:t>
      </w:r>
      <w:commentRangeStart w:id="67"/>
      <w:r w:rsidR="00A461FC" w:rsidRPr="008864AD">
        <w:rPr>
          <w:rFonts w:ascii="Arial" w:hAnsi="Arial" w:cs="Arial"/>
          <w:sz w:val="24"/>
          <w:lang w:val="en-US"/>
        </w:rPr>
        <w:t>better</w:t>
      </w:r>
      <w:commentRangeEnd w:id="67"/>
      <w:r w:rsidR="00AD7FAA">
        <w:rPr>
          <w:rStyle w:val="CommentReference"/>
        </w:rPr>
        <w:commentReference w:id="67"/>
      </w:r>
      <w:proofErr w:type="gramEnd"/>
      <w:r w:rsidR="00A461FC" w:rsidRPr="008864AD">
        <w:rPr>
          <w:rFonts w:ascii="Arial" w:hAnsi="Arial" w:cs="Arial"/>
          <w:sz w:val="24"/>
          <w:lang w:val="en-US"/>
        </w:rPr>
        <w:t xml:space="preserve">, than the plants under the dark conditions. </w:t>
      </w:r>
      <w:r w:rsidR="00963E7F" w:rsidRPr="008864AD">
        <w:rPr>
          <w:rFonts w:ascii="Arial" w:hAnsi="Arial" w:cs="Arial"/>
          <w:sz w:val="24"/>
          <w:lang w:val="en-US"/>
        </w:rPr>
        <w:t xml:space="preserve">This hypothesis is based on </w:t>
      </w:r>
      <w:r w:rsidR="00963E7F" w:rsidRPr="00AD7FAA">
        <w:rPr>
          <w:rFonts w:ascii="Arial" w:hAnsi="Arial" w:cs="Arial"/>
          <w:color w:val="FF0000"/>
          <w:sz w:val="24"/>
          <w:lang w:val="en-US"/>
          <w:rPrChange w:id="68" w:author="Pfister  Barbara" w:date="2018-02-28T11:18:00Z">
            <w:rPr>
              <w:rFonts w:ascii="Arial" w:hAnsi="Arial" w:cs="Arial"/>
              <w:sz w:val="24"/>
              <w:lang w:val="en-US"/>
            </w:rPr>
          </w:rPrChange>
        </w:rPr>
        <w:t xml:space="preserve">some </w:t>
      </w:r>
      <w:r w:rsidR="00963E7F" w:rsidRPr="008864AD">
        <w:rPr>
          <w:rFonts w:ascii="Arial" w:hAnsi="Arial" w:cs="Arial"/>
          <w:sz w:val="24"/>
          <w:lang w:val="en-US"/>
        </w:rPr>
        <w:t xml:space="preserve">general knowledge of photosynthesis, especially the part of photosynthesis, which requires light. </w:t>
      </w:r>
      <w:r w:rsidR="00963E7F" w:rsidRPr="008864AD">
        <w:rPr>
          <w:rFonts w:ascii="Arial" w:hAnsi="Arial" w:cs="Arial"/>
          <w:sz w:val="24"/>
          <w:lang w:val="en-US"/>
        </w:rPr>
        <w:br/>
      </w:r>
    </w:p>
    <w:p w14:paraId="6B6F83F7" w14:textId="77777777" w:rsidR="0009096B" w:rsidRPr="00873E08" w:rsidRDefault="0009096B" w:rsidP="0009096B">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Methods</w:t>
      </w:r>
    </w:p>
    <w:p w14:paraId="30268056" w14:textId="77777777" w:rsidR="00A461FC" w:rsidRDefault="00DB2484" w:rsidP="00A461FC">
      <w:pPr>
        <w:rPr>
          <w:rFonts w:ascii="Arial" w:hAnsi="Arial" w:cs="Arial"/>
          <w:sz w:val="24"/>
          <w:lang w:val="en-US"/>
        </w:rPr>
      </w:pPr>
      <w:r w:rsidRPr="008864AD">
        <w:rPr>
          <w:rFonts w:ascii="Arial" w:hAnsi="Arial" w:cs="Arial"/>
          <w:sz w:val="24"/>
          <w:lang w:val="en-US"/>
        </w:rPr>
        <w:t xml:space="preserve">The plant materials used in this experiment were different kind of plant seeds. More specifically, pea, barely and mustard seeds were used.  </w:t>
      </w:r>
      <w:r w:rsidRPr="008864AD">
        <w:rPr>
          <w:rFonts w:ascii="Arial" w:hAnsi="Arial" w:cs="Arial"/>
          <w:sz w:val="24"/>
          <w:lang w:val="en-US"/>
        </w:rPr>
        <w:br/>
        <w:t xml:space="preserve">The materials/equipment used for this experiment were two black trays, vermiculite and approximately 0.2 liter of deionized water. </w:t>
      </w:r>
      <w:r w:rsidRPr="008864AD">
        <w:rPr>
          <w:rFonts w:ascii="Arial" w:hAnsi="Arial" w:cs="Arial"/>
          <w:sz w:val="24"/>
          <w:lang w:val="en-US"/>
        </w:rPr>
        <w:br/>
        <w:t xml:space="preserve">The performed steps were as followed: </w:t>
      </w:r>
      <w:r w:rsidR="00EF43BF" w:rsidRPr="008864AD">
        <w:rPr>
          <w:rFonts w:ascii="Arial" w:hAnsi="Arial" w:cs="Arial"/>
          <w:sz w:val="24"/>
          <w:lang w:val="en-US"/>
        </w:rPr>
        <w:t>At first, the holes of the trays were closed with some tape. Afterwards, the</w:t>
      </w:r>
      <w:r w:rsidR="00924A32" w:rsidRPr="008864AD">
        <w:rPr>
          <w:rFonts w:ascii="Arial" w:hAnsi="Arial" w:cs="Arial"/>
          <w:sz w:val="24"/>
          <w:lang w:val="en-US"/>
        </w:rPr>
        <w:t xml:space="preserve"> two trays were filled with </w:t>
      </w:r>
      <w:r w:rsidR="009B2B14" w:rsidRPr="008864AD">
        <w:rPr>
          <w:rFonts w:ascii="Arial" w:hAnsi="Arial" w:cs="Arial"/>
          <w:sz w:val="24"/>
          <w:lang w:val="en-US"/>
        </w:rPr>
        <w:t xml:space="preserve">vermiculite. In a next step, </w:t>
      </w:r>
      <w:r w:rsidR="009B2B14" w:rsidRPr="008864AD">
        <w:rPr>
          <w:rFonts w:ascii="Arial" w:hAnsi="Arial" w:cs="Arial"/>
          <w:sz w:val="24"/>
          <w:lang w:val="en-US"/>
        </w:rPr>
        <w:lastRenderedPageBreak/>
        <w:t xml:space="preserve">water was added to the trays, so the vermiculite turned from a </w:t>
      </w:r>
      <w:r w:rsidR="00BC6EF8" w:rsidRPr="008864AD">
        <w:rPr>
          <w:rFonts w:ascii="Arial" w:hAnsi="Arial" w:cs="Arial"/>
          <w:sz w:val="24"/>
          <w:lang w:val="en-US"/>
        </w:rPr>
        <w:t>sand like form into a somewhat solid structure.</w:t>
      </w:r>
      <w:r w:rsidR="00A461FC" w:rsidRPr="008864AD">
        <w:rPr>
          <w:rFonts w:ascii="Arial" w:hAnsi="Arial" w:cs="Arial"/>
          <w:sz w:val="24"/>
          <w:lang w:val="en-US"/>
        </w:rPr>
        <w:br/>
        <w:t xml:space="preserve">Then, 10 seeds of every plant were planted in a section of both trays. The mustard seeds were planted in a depth of approximately 1 cm. The barley seeds were planted in a depth of approximately 2 cm and the pea seeds were planted in a depth of approximately </w:t>
      </w:r>
      <w:proofErr w:type="gramStart"/>
      <w:r w:rsidR="00A461FC" w:rsidRPr="008864AD">
        <w:rPr>
          <w:rFonts w:ascii="Arial" w:hAnsi="Arial" w:cs="Arial"/>
          <w:sz w:val="24"/>
          <w:lang w:val="en-US"/>
        </w:rPr>
        <w:t>3</w:t>
      </w:r>
      <w:proofErr w:type="gramEnd"/>
      <w:r w:rsidR="00A461FC" w:rsidRPr="008864AD">
        <w:rPr>
          <w:rFonts w:ascii="Arial" w:hAnsi="Arial" w:cs="Arial"/>
          <w:sz w:val="24"/>
          <w:lang w:val="en-US"/>
        </w:rPr>
        <w:t xml:space="preserve"> cm. </w:t>
      </w:r>
      <w:r w:rsidR="00A45650" w:rsidRPr="008864AD">
        <w:rPr>
          <w:rFonts w:ascii="Arial" w:hAnsi="Arial" w:cs="Arial"/>
          <w:sz w:val="24"/>
          <w:lang w:val="en-US"/>
        </w:rPr>
        <w:br/>
      </w:r>
      <w:r w:rsidR="00AF77C6" w:rsidRPr="008864AD">
        <w:rPr>
          <w:rFonts w:ascii="Arial" w:hAnsi="Arial" w:cs="Arial"/>
          <w:sz w:val="24"/>
          <w:lang w:val="en-US"/>
        </w:rPr>
        <w:t>One of the</w:t>
      </w:r>
      <w:r w:rsidR="00A45650" w:rsidRPr="008864AD">
        <w:rPr>
          <w:rFonts w:ascii="Arial" w:hAnsi="Arial" w:cs="Arial"/>
          <w:sz w:val="24"/>
          <w:lang w:val="en-US"/>
        </w:rPr>
        <w:t xml:space="preserve"> two trays </w:t>
      </w:r>
      <w:r w:rsidR="00AF77C6" w:rsidRPr="008864AD">
        <w:rPr>
          <w:rFonts w:ascii="Arial" w:hAnsi="Arial" w:cs="Arial"/>
          <w:sz w:val="24"/>
          <w:lang w:val="en-US"/>
        </w:rPr>
        <w:t>was</w:t>
      </w:r>
      <w:r w:rsidR="00A45650" w:rsidRPr="008864AD">
        <w:rPr>
          <w:rFonts w:ascii="Arial" w:hAnsi="Arial" w:cs="Arial"/>
          <w:sz w:val="24"/>
          <w:lang w:val="en-US"/>
        </w:rPr>
        <w:t xml:space="preserve"> then </w:t>
      </w:r>
      <w:r w:rsidR="00AF77C6" w:rsidRPr="008864AD">
        <w:rPr>
          <w:rFonts w:ascii="Arial" w:hAnsi="Arial" w:cs="Arial"/>
          <w:sz w:val="24"/>
          <w:lang w:val="en-US"/>
        </w:rPr>
        <w:t xml:space="preserve">placed under </w:t>
      </w:r>
      <w:r w:rsidR="00284506" w:rsidRPr="008864AD">
        <w:rPr>
          <w:rFonts w:ascii="Arial" w:hAnsi="Arial" w:cs="Arial"/>
          <w:sz w:val="24"/>
          <w:lang w:val="en-US"/>
        </w:rPr>
        <w:t xml:space="preserve">light conditions, while the other tray was placed under dark conditions. The growth rate will be determined after two weeks under dark, respectively light conditions. </w:t>
      </w:r>
    </w:p>
    <w:p w14:paraId="50162268" w14:textId="77777777" w:rsidR="008A5A9C" w:rsidRDefault="008A5A9C" w:rsidP="00A461FC">
      <w:pPr>
        <w:rPr>
          <w:rFonts w:ascii="Arial" w:hAnsi="Arial" w:cs="Arial"/>
          <w:sz w:val="24"/>
          <w:lang w:val="en-US"/>
        </w:rPr>
      </w:pPr>
    </w:p>
    <w:p w14:paraId="7C32CE56" w14:textId="77777777" w:rsidR="008F0AE4" w:rsidRPr="008F0AE4" w:rsidRDefault="008F0AE4" w:rsidP="008F0AE4">
      <w:pPr>
        <w:rPr>
          <w:rFonts w:ascii="Arial" w:eastAsiaTheme="majorEastAsia" w:hAnsi="Arial" w:cs="Arial"/>
          <w:color w:val="2F5496" w:themeColor="accent1" w:themeShade="BF"/>
          <w:sz w:val="26"/>
          <w:szCs w:val="26"/>
          <w:lang w:val="en-US"/>
        </w:rPr>
      </w:pPr>
      <w:r w:rsidRPr="008F0AE4">
        <w:rPr>
          <w:rFonts w:ascii="Arial" w:eastAsiaTheme="majorEastAsia" w:hAnsi="Arial" w:cs="Arial"/>
          <w:color w:val="2F5496" w:themeColor="accent1" w:themeShade="BF"/>
          <w:sz w:val="26"/>
          <w:szCs w:val="26"/>
          <w:lang w:val="en-US"/>
        </w:rPr>
        <w:t xml:space="preserve">C31.1. Estimation of starch content by </w:t>
      </w:r>
      <w:proofErr w:type="spellStart"/>
      <w:r w:rsidRPr="008F0AE4">
        <w:rPr>
          <w:rFonts w:ascii="Arial" w:eastAsiaTheme="majorEastAsia" w:hAnsi="Arial" w:cs="Arial"/>
          <w:color w:val="2F5496" w:themeColor="accent1" w:themeShade="BF"/>
          <w:sz w:val="26"/>
          <w:szCs w:val="26"/>
          <w:lang w:val="en-US"/>
        </w:rPr>
        <w:t>lugol</w:t>
      </w:r>
      <w:proofErr w:type="spellEnd"/>
      <w:r w:rsidRPr="008F0AE4">
        <w:rPr>
          <w:rFonts w:ascii="Arial" w:eastAsiaTheme="majorEastAsia" w:hAnsi="Arial" w:cs="Arial"/>
          <w:color w:val="2F5496" w:themeColor="accent1" w:themeShade="BF"/>
          <w:sz w:val="26"/>
          <w:szCs w:val="26"/>
          <w:lang w:val="en-US"/>
        </w:rPr>
        <w:t xml:space="preserve"> staining</w:t>
      </w:r>
    </w:p>
    <w:p w14:paraId="4422C249" w14:textId="77777777" w:rsidR="008F0AE4" w:rsidRPr="008F0AE4" w:rsidRDefault="008F0AE4" w:rsidP="008F0AE4">
      <w:pPr>
        <w:rPr>
          <w:rFonts w:ascii="Arial" w:eastAsiaTheme="majorEastAsia" w:hAnsi="Arial" w:cs="Arial"/>
          <w:color w:val="1F3763" w:themeColor="accent1" w:themeShade="7F"/>
          <w:sz w:val="24"/>
          <w:szCs w:val="24"/>
          <w:lang w:val="en-US"/>
        </w:rPr>
      </w:pPr>
      <w:r w:rsidRPr="008F0AE4">
        <w:rPr>
          <w:rFonts w:ascii="Arial" w:eastAsiaTheme="majorEastAsia" w:hAnsi="Arial" w:cs="Arial"/>
          <w:color w:val="1F3763" w:themeColor="accent1" w:themeShade="7F"/>
          <w:sz w:val="24"/>
          <w:szCs w:val="24"/>
          <w:lang w:val="en-US"/>
        </w:rPr>
        <w:t>Introduction</w:t>
      </w:r>
    </w:p>
    <w:p w14:paraId="04844CE8" w14:textId="77777777" w:rsidR="008F0AE4" w:rsidRPr="008F0AE4" w:rsidRDefault="008F0AE4" w:rsidP="008F0AE4">
      <w:pPr>
        <w:rPr>
          <w:rFonts w:ascii="Arial" w:hAnsi="Arial" w:cs="Arial"/>
          <w:sz w:val="24"/>
          <w:lang w:val="en-US"/>
        </w:rPr>
      </w:pPr>
      <w:commentRangeStart w:id="69"/>
      <w:r w:rsidRPr="008F0AE4">
        <w:rPr>
          <w:rFonts w:ascii="Arial" w:hAnsi="Arial" w:cs="Arial"/>
          <w:sz w:val="24"/>
          <w:lang w:val="en-US"/>
        </w:rPr>
        <w:t xml:space="preserve">The aim of this experiment is </w:t>
      </w:r>
      <w:commentRangeStart w:id="70"/>
      <w:r w:rsidRPr="008F0AE4">
        <w:rPr>
          <w:rFonts w:ascii="Arial" w:hAnsi="Arial" w:cs="Arial"/>
          <w:sz w:val="24"/>
          <w:lang w:val="en-US"/>
        </w:rPr>
        <w:t xml:space="preserve">to find the synthesis site of starch </w:t>
      </w:r>
      <w:commentRangeEnd w:id="70"/>
      <w:r w:rsidR="00BF1873">
        <w:rPr>
          <w:rStyle w:val="CommentReference"/>
        </w:rPr>
        <w:commentReference w:id="70"/>
      </w:r>
      <w:r w:rsidRPr="008F0AE4">
        <w:rPr>
          <w:rFonts w:ascii="Arial" w:hAnsi="Arial" w:cs="Arial"/>
          <w:sz w:val="24"/>
          <w:lang w:val="en-US"/>
        </w:rPr>
        <w:t xml:space="preserve">in a plant leaf. Furthermore, we examine the phenotype of wild-type leaves of Arabidopsis and the </w:t>
      </w:r>
      <w:r w:rsidRPr="00926C01">
        <w:rPr>
          <w:rFonts w:ascii="Arial" w:hAnsi="Arial" w:cs="Arial"/>
          <w:i/>
          <w:sz w:val="24"/>
          <w:lang w:val="en-US"/>
          <w:rPrChange w:id="71" w:author="Pfister  Barbara" w:date="2018-02-28T11:21:00Z">
            <w:rPr>
              <w:rFonts w:ascii="Arial" w:hAnsi="Arial" w:cs="Arial"/>
              <w:sz w:val="24"/>
              <w:lang w:val="en-US"/>
            </w:rPr>
          </w:rPrChange>
        </w:rPr>
        <w:t xml:space="preserve">dpe1 </w:t>
      </w:r>
      <w:r w:rsidRPr="008F0AE4">
        <w:rPr>
          <w:rFonts w:ascii="Arial" w:hAnsi="Arial" w:cs="Arial"/>
          <w:sz w:val="24"/>
          <w:lang w:val="en-US"/>
        </w:rPr>
        <w:t xml:space="preserve">mutant that are incapable of metabolizing starch by </w:t>
      </w:r>
      <w:proofErr w:type="spellStart"/>
      <w:r w:rsidRPr="008F0AE4">
        <w:rPr>
          <w:rFonts w:ascii="Arial" w:hAnsi="Arial" w:cs="Arial"/>
          <w:sz w:val="24"/>
          <w:lang w:val="en-US"/>
        </w:rPr>
        <w:t>lugol</w:t>
      </w:r>
      <w:proofErr w:type="spellEnd"/>
      <w:r w:rsidRPr="008F0AE4">
        <w:rPr>
          <w:rFonts w:ascii="Arial" w:hAnsi="Arial" w:cs="Arial"/>
          <w:sz w:val="24"/>
          <w:lang w:val="en-US"/>
        </w:rPr>
        <w:t xml:space="preserve"> staining. </w:t>
      </w:r>
      <w:commentRangeEnd w:id="69"/>
      <w:r w:rsidR="00BF1873">
        <w:rPr>
          <w:rStyle w:val="CommentReference"/>
        </w:rPr>
        <w:commentReference w:id="69"/>
      </w:r>
    </w:p>
    <w:p w14:paraId="62870059" w14:textId="29316969" w:rsidR="008F0AE4" w:rsidRPr="008F0AE4" w:rsidRDefault="008F0AE4" w:rsidP="008F0AE4">
      <w:pPr>
        <w:rPr>
          <w:rFonts w:ascii="Arial" w:hAnsi="Arial" w:cs="Arial"/>
          <w:sz w:val="24"/>
          <w:lang w:val="en-US"/>
        </w:rPr>
      </w:pPr>
      <w:r w:rsidRPr="008F0AE4">
        <w:rPr>
          <w:rFonts w:ascii="Arial" w:hAnsi="Arial" w:cs="Arial"/>
          <w:sz w:val="24"/>
          <w:lang w:val="en-US"/>
        </w:rPr>
        <w:t xml:space="preserve">Starch is a polymer of glucose connected by glyosidic bonds. It serves as an energy storage and is produced during photosynthesis. </w:t>
      </w:r>
      <w:proofErr w:type="gramStart"/>
      <w:r w:rsidRPr="008F0AE4">
        <w:rPr>
          <w:rFonts w:ascii="Arial" w:hAnsi="Arial" w:cs="Arial"/>
          <w:sz w:val="24"/>
          <w:lang w:val="en-US"/>
        </w:rPr>
        <w:t>As a result, all of the starch must be produced throughout the day and will be used as an energy source and will be metabolized in the night, when there</w:t>
      </w:r>
      <w:r w:rsidRPr="00BF1873">
        <w:rPr>
          <w:rFonts w:ascii="Arial" w:hAnsi="Arial" w:cs="Arial"/>
          <w:color w:val="FF0000"/>
          <w:sz w:val="24"/>
          <w:lang w:val="en-US"/>
          <w:rPrChange w:id="72" w:author="Pfister  Barbara" w:date="2018-02-28T11:39:00Z">
            <w:rPr>
              <w:rFonts w:ascii="Arial" w:hAnsi="Arial" w:cs="Arial"/>
              <w:sz w:val="24"/>
              <w:lang w:val="en-US"/>
            </w:rPr>
          </w:rPrChange>
        </w:rPr>
        <w:t>’s</w:t>
      </w:r>
      <w:r w:rsidRPr="008F0AE4">
        <w:rPr>
          <w:rFonts w:ascii="Arial" w:hAnsi="Arial" w:cs="Arial"/>
          <w:sz w:val="24"/>
          <w:lang w:val="en-US"/>
        </w:rPr>
        <w:t xml:space="preserve"> no light for photosynthesis</w:t>
      </w:r>
      <w:r>
        <w:rPr>
          <w:lang w:val="en-US"/>
        </w:rPr>
        <w:t>.</w:t>
      </w:r>
      <w:r>
        <w:rPr>
          <w:vertAlign w:val="superscript"/>
          <w:lang w:val="en-US"/>
        </w:rPr>
        <w:t>[1</w:t>
      </w:r>
      <w:r w:rsidR="00994C7D">
        <w:rPr>
          <w:vertAlign w:val="superscript"/>
          <w:lang w:val="en-US"/>
        </w:rPr>
        <w:t>0</w:t>
      </w:r>
      <w:r>
        <w:rPr>
          <w:vertAlign w:val="superscript"/>
          <w:lang w:val="en-US"/>
        </w:rPr>
        <w:t>]</w:t>
      </w:r>
      <w:r>
        <w:rPr>
          <w:lang w:val="en-US"/>
        </w:rPr>
        <w:t xml:space="preserve"> </w:t>
      </w:r>
      <w:r w:rsidRPr="008F0AE4">
        <w:rPr>
          <w:rFonts w:ascii="Arial" w:hAnsi="Arial" w:cs="Arial"/>
          <w:sz w:val="24"/>
          <w:lang w:val="en-US"/>
        </w:rPr>
        <w:t xml:space="preserve">Starch has a helical structure </w:t>
      </w:r>
      <w:commentRangeStart w:id="73"/>
      <w:r w:rsidRPr="008F0AE4">
        <w:rPr>
          <w:rFonts w:ascii="Arial" w:hAnsi="Arial" w:cs="Arial"/>
          <w:sz w:val="24"/>
          <w:lang w:val="en-US"/>
        </w:rPr>
        <w:t>and uses glucose and if available Iodide as building blocks.</w:t>
      </w:r>
      <w:r>
        <w:rPr>
          <w:vertAlign w:val="superscript"/>
          <w:lang w:val="en-US"/>
        </w:rPr>
        <w:t>[1</w:t>
      </w:r>
      <w:r w:rsidR="00994C7D">
        <w:rPr>
          <w:vertAlign w:val="superscript"/>
          <w:lang w:val="en-US"/>
        </w:rPr>
        <w:t>0</w:t>
      </w:r>
      <w:r>
        <w:rPr>
          <w:vertAlign w:val="superscript"/>
          <w:lang w:val="en-US"/>
        </w:rPr>
        <w:t>]</w:t>
      </w:r>
      <w:r>
        <w:rPr>
          <w:lang w:val="en-US"/>
        </w:rPr>
        <w:t xml:space="preserve"> </w:t>
      </w:r>
      <w:commentRangeEnd w:id="73"/>
      <w:r w:rsidR="00BF1873">
        <w:rPr>
          <w:rStyle w:val="CommentReference"/>
        </w:rPr>
        <w:commentReference w:id="73"/>
      </w:r>
      <w:r w:rsidRPr="008F0AE4">
        <w:rPr>
          <w:rFonts w:ascii="Arial" w:hAnsi="Arial" w:cs="Arial"/>
          <w:sz w:val="24"/>
          <w:lang w:val="en-US"/>
        </w:rPr>
        <w:t xml:space="preserve">The </w:t>
      </w:r>
      <w:proofErr w:type="spellStart"/>
      <w:r w:rsidRPr="008F0AE4">
        <w:rPr>
          <w:rFonts w:ascii="Arial" w:hAnsi="Arial" w:cs="Arial"/>
          <w:sz w:val="24"/>
          <w:lang w:val="en-US"/>
        </w:rPr>
        <w:t>lugol</w:t>
      </w:r>
      <w:proofErr w:type="spellEnd"/>
      <w:r w:rsidRPr="008F0AE4">
        <w:rPr>
          <w:rFonts w:ascii="Arial" w:hAnsi="Arial" w:cs="Arial"/>
          <w:sz w:val="24"/>
          <w:lang w:val="en-US"/>
        </w:rPr>
        <w:t xml:space="preserve"> solution, which is added at some point of the experiment, contains </w:t>
      </w:r>
      <w:proofErr w:type="spellStart"/>
      <w:ins w:id="74" w:author="Pfister  Barbara" w:date="2018-02-28T11:42:00Z">
        <w:r w:rsidR="00BF1873">
          <w:rPr>
            <w:rFonts w:ascii="Arial" w:hAnsi="Arial" w:cs="Arial"/>
            <w:sz w:val="24"/>
            <w:lang w:val="en-US"/>
          </w:rPr>
          <w:t>i</w:t>
        </w:r>
      </w:ins>
      <w:del w:id="75" w:author="Pfister  Barbara" w:date="2018-02-28T11:42:00Z">
        <w:r w:rsidRPr="008F0AE4" w:rsidDel="00BF1873">
          <w:rPr>
            <w:rFonts w:ascii="Arial" w:hAnsi="Arial" w:cs="Arial"/>
            <w:sz w:val="24"/>
            <w:lang w:val="en-US"/>
          </w:rPr>
          <w:delText>I</w:delText>
        </w:r>
      </w:del>
      <w:r w:rsidRPr="008F0AE4">
        <w:rPr>
          <w:rFonts w:ascii="Arial" w:hAnsi="Arial" w:cs="Arial"/>
          <w:sz w:val="24"/>
          <w:lang w:val="en-US"/>
        </w:rPr>
        <w:t>odid</w:t>
      </w:r>
      <w:proofErr w:type="spellEnd"/>
      <w:ins w:id="76" w:author="Pfister  Barbara" w:date="2018-02-28T11:42:00Z">
        <w:r w:rsidR="00BF1873">
          <w:rPr>
            <w:rFonts w:ascii="Arial" w:hAnsi="Arial" w:cs="Arial"/>
            <w:sz w:val="24"/>
            <w:lang w:val="en-US"/>
          </w:rPr>
          <w:t xml:space="preserve"> and iodine</w:t>
        </w:r>
      </w:ins>
      <w:del w:id="77" w:author="Pfister  Barbara" w:date="2018-02-28T11:42:00Z">
        <w:r w:rsidRPr="008F0AE4" w:rsidDel="00BF1873">
          <w:rPr>
            <w:rFonts w:ascii="Arial" w:hAnsi="Arial" w:cs="Arial"/>
            <w:sz w:val="24"/>
            <w:lang w:val="en-US"/>
          </w:rPr>
          <w:delText>e</w:delText>
        </w:r>
      </w:del>
      <w:r w:rsidRPr="008F0AE4">
        <w:rPr>
          <w:rFonts w:ascii="Arial" w:hAnsi="Arial" w:cs="Arial"/>
          <w:sz w:val="24"/>
          <w:lang w:val="en-US"/>
        </w:rPr>
        <w:t xml:space="preserve"> and indicates therefore the site where starch is synthesized by staining these spots on the surface of the leaf.</w:t>
      </w:r>
      <w:proofErr w:type="gramEnd"/>
    </w:p>
    <w:p w14:paraId="70254CA4" w14:textId="77777777" w:rsidR="008F0AE4" w:rsidRPr="008F0AE4" w:rsidRDefault="008F0AE4" w:rsidP="008F0AE4">
      <w:pPr>
        <w:rPr>
          <w:rFonts w:ascii="Arial" w:hAnsi="Arial" w:cs="Arial"/>
          <w:sz w:val="24"/>
          <w:lang w:val="en-US"/>
        </w:rPr>
      </w:pPr>
      <w:r w:rsidRPr="008F0AE4">
        <w:rPr>
          <w:rFonts w:ascii="Arial" w:hAnsi="Arial" w:cs="Arial"/>
          <w:sz w:val="24"/>
          <w:lang w:val="en-US"/>
        </w:rPr>
        <w:t xml:space="preserve">The leaves given to us by the assistants were harvested at an unknown time. This experiment can determine roughly the time, though. </w:t>
      </w:r>
    </w:p>
    <w:p w14:paraId="61FA2883" w14:textId="77777777" w:rsidR="008F0AE4" w:rsidRPr="008F0AE4" w:rsidRDefault="008F0AE4" w:rsidP="008F0AE4">
      <w:pPr>
        <w:rPr>
          <w:rFonts w:ascii="Arial" w:eastAsiaTheme="majorEastAsia" w:hAnsi="Arial" w:cs="Arial"/>
          <w:color w:val="1F3763" w:themeColor="accent1" w:themeShade="7F"/>
          <w:sz w:val="24"/>
          <w:szCs w:val="24"/>
          <w:lang w:val="en-US"/>
        </w:rPr>
      </w:pPr>
      <w:r w:rsidRPr="008F0AE4">
        <w:rPr>
          <w:rFonts w:ascii="Arial" w:eastAsiaTheme="majorEastAsia" w:hAnsi="Arial" w:cs="Arial"/>
          <w:color w:val="1F3763" w:themeColor="accent1" w:themeShade="7F"/>
          <w:sz w:val="24"/>
          <w:szCs w:val="24"/>
          <w:lang w:val="en-US"/>
        </w:rPr>
        <w:t>Hypothesis</w:t>
      </w:r>
    </w:p>
    <w:p w14:paraId="54F10A06" w14:textId="0C28EA30" w:rsidR="008F0AE4" w:rsidRPr="008F0AE4" w:rsidRDefault="008F0AE4" w:rsidP="008F0AE4">
      <w:pPr>
        <w:rPr>
          <w:rFonts w:ascii="Arial" w:hAnsi="Arial" w:cs="Arial"/>
          <w:sz w:val="24"/>
          <w:lang w:val="en-US"/>
        </w:rPr>
      </w:pPr>
      <w:r w:rsidRPr="008F0AE4">
        <w:rPr>
          <w:rFonts w:ascii="Arial" w:hAnsi="Arial" w:cs="Arial"/>
          <w:sz w:val="24"/>
          <w:lang w:val="en-US"/>
        </w:rPr>
        <w:t xml:space="preserve">If the </w:t>
      </w:r>
      <w:commentRangeStart w:id="78"/>
      <w:r w:rsidRPr="008F0AE4">
        <w:rPr>
          <w:rFonts w:ascii="Arial" w:hAnsi="Arial" w:cs="Arial"/>
          <w:sz w:val="24"/>
          <w:lang w:val="en-US"/>
        </w:rPr>
        <w:t>WT</w:t>
      </w:r>
      <w:commentRangeEnd w:id="78"/>
      <w:r w:rsidR="00BF1873">
        <w:rPr>
          <w:rStyle w:val="CommentReference"/>
        </w:rPr>
        <w:commentReference w:id="78"/>
      </w:r>
      <w:r w:rsidRPr="008F0AE4">
        <w:rPr>
          <w:rFonts w:ascii="Arial" w:hAnsi="Arial" w:cs="Arial"/>
          <w:sz w:val="24"/>
          <w:lang w:val="en-US"/>
        </w:rPr>
        <w:t xml:space="preserve"> leaves </w:t>
      </w:r>
      <w:proofErr w:type="gramStart"/>
      <w:r w:rsidRPr="008F0AE4">
        <w:rPr>
          <w:rFonts w:ascii="Arial" w:hAnsi="Arial" w:cs="Arial"/>
          <w:sz w:val="24"/>
          <w:lang w:val="en-US"/>
        </w:rPr>
        <w:t>were harvested</w:t>
      </w:r>
      <w:proofErr w:type="gramEnd"/>
      <w:r w:rsidRPr="008F0AE4">
        <w:rPr>
          <w:rFonts w:ascii="Arial" w:hAnsi="Arial" w:cs="Arial"/>
          <w:sz w:val="24"/>
          <w:lang w:val="en-US"/>
        </w:rPr>
        <w:t xml:space="preserve"> late at night, the surface of the lea</w:t>
      </w:r>
      <w:del w:id="79" w:author="Pfister  Barbara" w:date="2018-02-28T13:03:00Z">
        <w:r w:rsidRPr="008F0AE4" w:rsidDel="000E173D">
          <w:rPr>
            <w:rFonts w:ascii="Arial" w:hAnsi="Arial" w:cs="Arial"/>
            <w:sz w:val="24"/>
            <w:lang w:val="en-US"/>
          </w:rPr>
          <w:delText>ve</w:delText>
        </w:r>
      </w:del>
      <w:ins w:id="80" w:author="Pfister  Barbara" w:date="2018-02-28T13:03:00Z">
        <w:r w:rsidR="000E173D">
          <w:rPr>
            <w:rFonts w:ascii="Arial" w:hAnsi="Arial" w:cs="Arial"/>
            <w:sz w:val="24"/>
            <w:lang w:val="en-US"/>
          </w:rPr>
          <w:t>f</w:t>
        </w:r>
      </w:ins>
      <w:r w:rsidRPr="008F0AE4">
        <w:rPr>
          <w:rFonts w:ascii="Arial" w:hAnsi="Arial" w:cs="Arial"/>
          <w:sz w:val="24"/>
          <w:lang w:val="en-US"/>
        </w:rPr>
        <w:t xml:space="preserve"> would be bright because there is no starch left to be colored by the </w:t>
      </w:r>
      <w:proofErr w:type="spellStart"/>
      <w:r w:rsidRPr="008F0AE4">
        <w:rPr>
          <w:rFonts w:ascii="Arial" w:hAnsi="Arial" w:cs="Arial"/>
          <w:sz w:val="24"/>
          <w:lang w:val="en-US"/>
        </w:rPr>
        <w:t>lugol</w:t>
      </w:r>
      <w:proofErr w:type="spellEnd"/>
      <w:r w:rsidRPr="008F0AE4">
        <w:rPr>
          <w:rFonts w:ascii="Arial" w:hAnsi="Arial" w:cs="Arial"/>
          <w:sz w:val="24"/>
          <w:lang w:val="en-US"/>
        </w:rPr>
        <w:t xml:space="preserve"> solution. In conclusion, the surface is going to be colored very dark at the end of the day because at the amount of starch is then at its peak due to continuous photosynthesis throughout the day. The mutant leaves are going to be dark anyway because these leaves cannot metabolize starch.</w:t>
      </w:r>
    </w:p>
    <w:p w14:paraId="3E1A5941" w14:textId="77777777" w:rsidR="008F0AE4" w:rsidRPr="008F0AE4" w:rsidRDefault="008F0AE4" w:rsidP="008F0AE4">
      <w:pPr>
        <w:rPr>
          <w:rFonts w:ascii="Arial" w:eastAsiaTheme="majorEastAsia" w:hAnsi="Arial" w:cs="Arial"/>
          <w:color w:val="1F3763" w:themeColor="accent1" w:themeShade="7F"/>
          <w:sz w:val="24"/>
          <w:szCs w:val="24"/>
          <w:lang w:val="en-US"/>
        </w:rPr>
      </w:pPr>
      <w:r w:rsidRPr="008F0AE4">
        <w:rPr>
          <w:rFonts w:ascii="Arial" w:eastAsiaTheme="majorEastAsia" w:hAnsi="Arial" w:cs="Arial"/>
          <w:color w:val="1F3763" w:themeColor="accent1" w:themeShade="7F"/>
          <w:sz w:val="24"/>
          <w:szCs w:val="24"/>
          <w:lang w:val="en-US"/>
        </w:rPr>
        <w:t>Methods</w:t>
      </w:r>
    </w:p>
    <w:p w14:paraId="13DEDA9F" w14:textId="6C640C4C" w:rsidR="008F0AE4" w:rsidRDefault="008F0AE4" w:rsidP="008F0AE4">
      <w:pPr>
        <w:rPr>
          <w:vertAlign w:val="superscript"/>
          <w:lang w:val="en-US"/>
        </w:rPr>
      </w:pPr>
      <w:r w:rsidRPr="008F0AE4">
        <w:rPr>
          <w:rFonts w:ascii="Arial" w:hAnsi="Arial" w:cs="Arial"/>
          <w:sz w:val="24"/>
          <w:lang w:val="en-US"/>
        </w:rPr>
        <w:t xml:space="preserve">The plants, contained in ethanol, </w:t>
      </w:r>
      <w:proofErr w:type="gramStart"/>
      <w:r w:rsidRPr="008F0AE4">
        <w:rPr>
          <w:rFonts w:ascii="Arial" w:hAnsi="Arial" w:cs="Arial"/>
          <w:sz w:val="24"/>
          <w:lang w:val="en-US"/>
        </w:rPr>
        <w:t>were harvested and prepared by the assistants</w:t>
      </w:r>
      <w:proofErr w:type="gramEnd"/>
      <w:r w:rsidRPr="008F0AE4">
        <w:rPr>
          <w:rFonts w:ascii="Arial" w:hAnsi="Arial" w:cs="Arial"/>
          <w:sz w:val="24"/>
          <w:lang w:val="en-US"/>
        </w:rPr>
        <w:t xml:space="preserve">. Then, one WT-plant and one </w:t>
      </w:r>
      <w:r w:rsidRPr="00BF1873">
        <w:rPr>
          <w:rFonts w:ascii="Arial" w:hAnsi="Arial" w:cs="Arial"/>
          <w:color w:val="FF0000"/>
          <w:sz w:val="24"/>
          <w:lang w:val="en-US"/>
          <w:rPrChange w:id="81" w:author="Pfister  Barbara" w:date="2018-02-28T11:43:00Z">
            <w:rPr>
              <w:rFonts w:ascii="Arial" w:hAnsi="Arial" w:cs="Arial"/>
              <w:sz w:val="24"/>
              <w:lang w:val="en-US"/>
            </w:rPr>
          </w:rPrChange>
        </w:rPr>
        <w:t>dpe1</w:t>
      </w:r>
      <w:r w:rsidRPr="008F0AE4">
        <w:rPr>
          <w:rFonts w:ascii="Arial" w:hAnsi="Arial" w:cs="Arial"/>
          <w:sz w:val="24"/>
          <w:lang w:val="en-US"/>
        </w:rPr>
        <w:t xml:space="preserve">-mutant were taken, washed with water and put in a petri-dish. The petri-dish </w:t>
      </w:r>
      <w:proofErr w:type="gramStart"/>
      <w:r w:rsidRPr="008F0AE4">
        <w:rPr>
          <w:rFonts w:ascii="Arial" w:hAnsi="Arial" w:cs="Arial"/>
          <w:sz w:val="24"/>
          <w:lang w:val="en-US"/>
        </w:rPr>
        <w:t xml:space="preserve">is filled with </w:t>
      </w:r>
      <w:proofErr w:type="spellStart"/>
      <w:r w:rsidRPr="008F0AE4">
        <w:rPr>
          <w:rFonts w:ascii="Arial" w:hAnsi="Arial" w:cs="Arial"/>
          <w:sz w:val="24"/>
          <w:lang w:val="en-US"/>
        </w:rPr>
        <w:t>lugol</w:t>
      </w:r>
      <w:proofErr w:type="spellEnd"/>
      <w:r w:rsidRPr="008F0AE4">
        <w:rPr>
          <w:rFonts w:ascii="Arial" w:hAnsi="Arial" w:cs="Arial"/>
          <w:sz w:val="24"/>
          <w:lang w:val="en-US"/>
        </w:rPr>
        <w:t xml:space="preserve"> and left for ideally a couple of minutes,</w:t>
      </w:r>
      <w:proofErr w:type="gramEnd"/>
      <w:r w:rsidRPr="008F0AE4">
        <w:rPr>
          <w:rFonts w:ascii="Arial" w:hAnsi="Arial" w:cs="Arial"/>
          <w:sz w:val="24"/>
          <w:lang w:val="en-US"/>
        </w:rPr>
        <w:t xml:space="preserve"> but we left it for </w:t>
      </w:r>
      <w:commentRangeStart w:id="82"/>
      <w:r w:rsidRPr="008F0AE4">
        <w:rPr>
          <w:rFonts w:ascii="Arial" w:hAnsi="Arial" w:cs="Arial"/>
          <w:sz w:val="24"/>
          <w:lang w:val="en-US"/>
        </w:rPr>
        <w:t>about an hour there</w:t>
      </w:r>
      <w:commentRangeEnd w:id="82"/>
      <w:r w:rsidR="00BF1873">
        <w:rPr>
          <w:rStyle w:val="CommentReference"/>
        </w:rPr>
        <w:commentReference w:id="82"/>
      </w:r>
      <w:r w:rsidRPr="008F0AE4">
        <w:rPr>
          <w:rFonts w:ascii="Arial" w:hAnsi="Arial" w:cs="Arial"/>
          <w:sz w:val="24"/>
          <w:lang w:val="en-US"/>
        </w:rPr>
        <w:t xml:space="preserve">. After that </w:t>
      </w:r>
      <w:proofErr w:type="gramStart"/>
      <w:r w:rsidRPr="008F0AE4">
        <w:rPr>
          <w:rFonts w:ascii="Arial" w:hAnsi="Arial" w:cs="Arial"/>
          <w:sz w:val="24"/>
          <w:lang w:val="en-US"/>
        </w:rPr>
        <w:t>period of time</w:t>
      </w:r>
      <w:proofErr w:type="gramEnd"/>
      <w:r w:rsidRPr="008F0AE4">
        <w:rPr>
          <w:rFonts w:ascii="Arial" w:hAnsi="Arial" w:cs="Arial"/>
          <w:sz w:val="24"/>
          <w:lang w:val="en-US"/>
        </w:rPr>
        <w:t>, both leaves were washed twice and therefore dark (stained) areas should be visible.</w:t>
      </w:r>
      <w:r>
        <w:rPr>
          <w:vertAlign w:val="superscript"/>
          <w:lang w:val="en-US"/>
        </w:rPr>
        <w:t xml:space="preserve"> [11]</w:t>
      </w:r>
    </w:p>
    <w:p w14:paraId="6775CE97" w14:textId="77777777" w:rsidR="008F0AE4" w:rsidRPr="008F0AE4" w:rsidRDefault="008F0AE4" w:rsidP="008F0AE4">
      <w:pPr>
        <w:rPr>
          <w:rFonts w:ascii="Arial" w:eastAsiaTheme="majorEastAsia" w:hAnsi="Arial" w:cs="Arial"/>
          <w:color w:val="1F3763" w:themeColor="accent1" w:themeShade="7F"/>
          <w:sz w:val="24"/>
          <w:szCs w:val="24"/>
          <w:lang w:val="en-US"/>
        </w:rPr>
      </w:pPr>
      <w:r w:rsidRPr="008F0AE4">
        <w:rPr>
          <w:rFonts w:ascii="Arial" w:eastAsiaTheme="majorEastAsia" w:hAnsi="Arial" w:cs="Arial"/>
          <w:color w:val="1F3763" w:themeColor="accent1" w:themeShade="7F"/>
          <w:sz w:val="24"/>
          <w:szCs w:val="24"/>
          <w:lang w:val="en-US"/>
        </w:rPr>
        <w:t>Results and discussion</w:t>
      </w:r>
    </w:p>
    <w:p w14:paraId="2D8365FA" w14:textId="54D72DB8" w:rsidR="008F0AE4" w:rsidRDefault="008F0AE4" w:rsidP="008F0AE4">
      <w:pPr>
        <w:rPr>
          <w:lang w:val="en-US"/>
        </w:rPr>
      </w:pPr>
      <w:r w:rsidRPr="008F0AE4">
        <w:rPr>
          <w:rFonts w:ascii="Arial" w:hAnsi="Arial" w:cs="Arial"/>
          <w:sz w:val="24"/>
          <w:lang w:val="en-US"/>
        </w:rPr>
        <w:t xml:space="preserve">The dpe1-mutant turned out </w:t>
      </w:r>
      <w:proofErr w:type="gramStart"/>
      <w:r w:rsidRPr="008F0AE4">
        <w:rPr>
          <w:rFonts w:ascii="Arial" w:hAnsi="Arial" w:cs="Arial"/>
          <w:sz w:val="24"/>
          <w:lang w:val="en-US"/>
        </w:rPr>
        <w:t>totally</w:t>
      </w:r>
      <w:proofErr w:type="gramEnd"/>
      <w:r w:rsidRPr="008F0AE4">
        <w:rPr>
          <w:rFonts w:ascii="Arial" w:hAnsi="Arial" w:cs="Arial"/>
          <w:sz w:val="24"/>
          <w:lang w:val="en-US"/>
        </w:rPr>
        <w:t xml:space="preserve"> black, which means that </w:t>
      </w:r>
      <w:commentRangeStart w:id="83"/>
      <w:r w:rsidRPr="008F0AE4">
        <w:rPr>
          <w:rFonts w:ascii="Arial" w:hAnsi="Arial" w:cs="Arial"/>
          <w:sz w:val="24"/>
          <w:lang w:val="en-US"/>
        </w:rPr>
        <w:t>there is a lot of starch on</w:t>
      </w:r>
      <w:commentRangeEnd w:id="83"/>
      <w:r w:rsidR="00BF1873">
        <w:rPr>
          <w:rStyle w:val="CommentReference"/>
        </w:rPr>
        <w:commentReference w:id="83"/>
      </w:r>
      <w:r w:rsidRPr="008F0AE4">
        <w:rPr>
          <w:rFonts w:ascii="Arial" w:hAnsi="Arial" w:cs="Arial"/>
          <w:sz w:val="24"/>
          <w:lang w:val="en-US"/>
        </w:rPr>
        <w:t xml:space="preserve"> the surface of the leaves</w:t>
      </w:r>
      <w:ins w:id="84" w:author="Pfister  Barbara" w:date="2018-02-28T11:46:00Z">
        <w:r w:rsidR="00BF1873">
          <w:rPr>
            <w:rFonts w:ascii="Arial" w:hAnsi="Arial" w:cs="Arial"/>
            <w:sz w:val="24"/>
            <w:lang w:val="en-US"/>
          </w:rPr>
          <w:t xml:space="preserve"> (Fig. 5)</w:t>
        </w:r>
      </w:ins>
      <w:r w:rsidRPr="008F0AE4">
        <w:rPr>
          <w:rFonts w:ascii="Arial" w:hAnsi="Arial" w:cs="Arial"/>
          <w:sz w:val="24"/>
          <w:lang w:val="en-US"/>
        </w:rPr>
        <w:t xml:space="preserve">. This result proves that starch couldn’t be </w:t>
      </w:r>
      <w:r w:rsidRPr="008F0AE4">
        <w:rPr>
          <w:rFonts w:ascii="Arial" w:hAnsi="Arial" w:cs="Arial"/>
          <w:sz w:val="24"/>
          <w:lang w:val="en-US"/>
        </w:rPr>
        <w:lastRenderedPageBreak/>
        <w:t>disintegrated by enzymes. The WT leaves have some dark areas but the leaves are not fully dark. These leaves were probably harvested one or two hours after it got dark. Some of the starch, synthesized during the day, was by then metabolized.</w:t>
      </w:r>
      <w:r>
        <w:rPr>
          <w:lang w:val="en-US"/>
        </w:rPr>
        <w:t xml:space="preserve"> </w:t>
      </w:r>
    </w:p>
    <w:p w14:paraId="24EBE99C" w14:textId="77777777" w:rsidR="008F0AE4" w:rsidRDefault="008F0AE4" w:rsidP="008F0AE4">
      <w:pPr>
        <w:rPr>
          <w:b/>
          <w:lang w:val="en-US"/>
        </w:rPr>
      </w:pPr>
      <w:r w:rsidRPr="008F0AE4">
        <w:rPr>
          <w:rFonts w:ascii="Arial" w:hAnsi="Arial" w:cs="Arial"/>
          <w:noProof/>
          <w:sz w:val="24"/>
          <w:lang w:eastAsia="de-CH"/>
        </w:rPr>
        <w:drawing>
          <wp:anchor distT="0" distB="0" distL="114300" distR="114300" simplePos="0" relativeHeight="251672576" behindDoc="0" locked="0" layoutInCell="1" allowOverlap="1" wp14:anchorId="29C8FCC4" wp14:editId="1E95C040">
            <wp:simplePos x="0" y="0"/>
            <wp:positionH relativeFrom="column">
              <wp:posOffset>250171</wp:posOffset>
            </wp:positionH>
            <wp:positionV relativeFrom="paragraph">
              <wp:posOffset>136921</wp:posOffset>
            </wp:positionV>
            <wp:extent cx="3374390" cy="1530985"/>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l="9691" t="42531" r="1123" b="3479"/>
                    <a:stretch>
                      <a:fillRect/>
                    </a:stretch>
                  </pic:blipFill>
                  <pic:spPr bwMode="auto">
                    <a:xfrm>
                      <a:off x="0" y="0"/>
                      <a:ext cx="3374390" cy="1530985"/>
                    </a:xfrm>
                    <a:prstGeom prst="rect">
                      <a:avLst/>
                    </a:prstGeom>
                    <a:noFill/>
                  </pic:spPr>
                </pic:pic>
              </a:graphicData>
            </a:graphic>
            <wp14:sizeRelH relativeFrom="page">
              <wp14:pctWidth>0</wp14:pctWidth>
            </wp14:sizeRelH>
            <wp14:sizeRelV relativeFrom="page">
              <wp14:pctHeight>0</wp14:pctHeight>
            </wp14:sizeRelV>
          </wp:anchor>
        </w:drawing>
      </w:r>
    </w:p>
    <w:p w14:paraId="096DCB95" w14:textId="77777777" w:rsidR="008F0AE4" w:rsidRDefault="008F0AE4" w:rsidP="008F0AE4">
      <w:pPr>
        <w:rPr>
          <w:b/>
          <w:lang w:val="en-US"/>
        </w:rPr>
      </w:pPr>
    </w:p>
    <w:p w14:paraId="5427D8A9" w14:textId="77777777" w:rsidR="008F0AE4" w:rsidRDefault="008F0AE4" w:rsidP="008F0AE4">
      <w:pPr>
        <w:rPr>
          <w:b/>
          <w:lang w:val="en-US"/>
        </w:rPr>
      </w:pPr>
    </w:p>
    <w:p w14:paraId="17AFBAD1" w14:textId="77777777" w:rsidR="008F0AE4" w:rsidRDefault="008F0AE4" w:rsidP="008F0AE4">
      <w:pPr>
        <w:rPr>
          <w:b/>
          <w:lang w:val="en-US"/>
        </w:rPr>
      </w:pPr>
    </w:p>
    <w:p w14:paraId="4B9E9B39" w14:textId="77777777" w:rsidR="008F0AE4" w:rsidRDefault="008F0AE4" w:rsidP="008F0AE4">
      <w:pPr>
        <w:rPr>
          <w:b/>
          <w:lang w:val="en-US"/>
        </w:rPr>
      </w:pPr>
    </w:p>
    <w:p w14:paraId="1EB5B57F" w14:textId="77777777" w:rsidR="008F0AE4" w:rsidRDefault="008F0AE4" w:rsidP="008F0AE4">
      <w:pPr>
        <w:rPr>
          <w:b/>
          <w:lang w:val="en-US"/>
        </w:rPr>
      </w:pPr>
    </w:p>
    <w:p w14:paraId="3C00902B" w14:textId="77777777" w:rsidR="00F31F4C" w:rsidRPr="00873E08" w:rsidRDefault="00F31F4C" w:rsidP="00F31F4C">
      <w:pPr>
        <w:pStyle w:val="Caption"/>
        <w:rPr>
          <w:rFonts w:ascii="Arial" w:hAnsi="Arial" w:cs="Arial"/>
          <w:lang w:val="en-US"/>
        </w:rPr>
      </w:pPr>
      <w:r w:rsidRPr="00873E08">
        <w:rPr>
          <w:rFonts w:ascii="Arial" w:hAnsi="Arial" w:cs="Arial"/>
          <w:lang w:val="en-US"/>
        </w:rPr>
        <w:t xml:space="preserve">Figure </w:t>
      </w:r>
      <w:r>
        <w:rPr>
          <w:rFonts w:ascii="Arial" w:hAnsi="Arial" w:cs="Arial"/>
          <w:lang w:val="en-US"/>
        </w:rPr>
        <w:t>5</w:t>
      </w:r>
      <w:r w:rsidRPr="00873E08">
        <w:rPr>
          <w:rFonts w:ascii="Arial" w:hAnsi="Arial" w:cs="Arial"/>
          <w:lang w:val="en-US"/>
        </w:rPr>
        <w:t xml:space="preserve">: </w:t>
      </w:r>
      <w:r>
        <w:rPr>
          <w:rFonts w:ascii="Arial" w:hAnsi="Arial" w:cs="Arial"/>
          <w:lang w:val="en-US"/>
        </w:rPr>
        <w:t xml:space="preserve">staining with </w:t>
      </w:r>
      <w:proofErr w:type="spellStart"/>
      <w:r>
        <w:rPr>
          <w:rFonts w:ascii="Arial" w:hAnsi="Arial" w:cs="Arial"/>
          <w:lang w:val="en-US"/>
        </w:rPr>
        <w:t>lugol</w:t>
      </w:r>
      <w:proofErr w:type="spellEnd"/>
      <w:r>
        <w:rPr>
          <w:rFonts w:ascii="Arial" w:hAnsi="Arial" w:cs="Arial"/>
          <w:lang w:val="en-US"/>
        </w:rPr>
        <w:t xml:space="preserve">. </w:t>
      </w:r>
    </w:p>
    <w:p w14:paraId="7CA7A2F3" w14:textId="77777777" w:rsidR="008F0AE4" w:rsidRDefault="008F0AE4" w:rsidP="008F0AE4">
      <w:pPr>
        <w:rPr>
          <w:b/>
          <w:lang w:val="en-US"/>
        </w:rPr>
      </w:pPr>
    </w:p>
    <w:p w14:paraId="4623429B" w14:textId="77777777" w:rsidR="00D619AF" w:rsidRPr="008F0AE4" w:rsidRDefault="00B04934" w:rsidP="008F0AE4">
      <w:pPr>
        <w:rPr>
          <w:rFonts w:ascii="Arial" w:eastAsiaTheme="majorEastAsia" w:hAnsi="Arial" w:cs="Arial"/>
          <w:color w:val="2F5496" w:themeColor="accent1" w:themeShade="BF"/>
          <w:sz w:val="26"/>
          <w:szCs w:val="26"/>
          <w:lang w:val="en-US"/>
        </w:rPr>
      </w:pPr>
      <w:r w:rsidRPr="008F0AE4">
        <w:rPr>
          <w:rFonts w:ascii="Arial" w:eastAsiaTheme="majorEastAsia" w:hAnsi="Arial" w:cs="Arial"/>
          <w:color w:val="2F5496" w:themeColor="accent1" w:themeShade="BF"/>
          <w:sz w:val="26"/>
          <w:szCs w:val="26"/>
          <w:lang w:val="en-US"/>
        </w:rPr>
        <w:t xml:space="preserve">Experiment C31.1: </w:t>
      </w:r>
      <w:r w:rsidR="00D619AF" w:rsidRPr="00873E08">
        <w:rPr>
          <w:rFonts w:ascii="Arial" w:eastAsiaTheme="majorEastAsia" w:hAnsi="Arial" w:cs="Arial"/>
          <w:color w:val="2F5496" w:themeColor="accent1" w:themeShade="BF"/>
          <w:sz w:val="26"/>
          <w:szCs w:val="26"/>
          <w:lang w:val="en-US"/>
        </w:rPr>
        <w:t xml:space="preserve">Enzymatic activity assay </w:t>
      </w:r>
    </w:p>
    <w:p w14:paraId="51BF17BD" w14:textId="77777777" w:rsidR="008864AD" w:rsidRPr="008864AD" w:rsidRDefault="008864AD" w:rsidP="008864AD">
      <w:pPr>
        <w:rPr>
          <w:lang w:val="en-US"/>
        </w:rPr>
      </w:pPr>
    </w:p>
    <w:p w14:paraId="2AFE88ED" w14:textId="77777777" w:rsidR="00D619AF" w:rsidRPr="00873E08" w:rsidRDefault="00D619AF" w:rsidP="00F85836">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 xml:space="preserve">Introduction: </w:t>
      </w:r>
    </w:p>
    <w:p w14:paraId="01D7A8B8" w14:textId="1405B2FF" w:rsidR="00DE2969" w:rsidRPr="00406DE1" w:rsidRDefault="00BF1873" w:rsidP="00F85836">
      <w:pPr>
        <w:rPr>
          <w:rFonts w:ascii="Arial" w:hAnsi="Arial" w:cs="Arial"/>
          <w:sz w:val="24"/>
          <w:lang w:val="en-US"/>
        </w:rPr>
      </w:pPr>
      <w:ins w:id="85" w:author="Pfister  Barbara" w:date="2018-02-28T11:46:00Z">
        <w:r>
          <w:rPr>
            <w:rFonts w:ascii="Arial" w:hAnsi="Arial" w:cs="Arial"/>
            <w:sz w:val="24"/>
            <w:lang w:val="en-US"/>
          </w:rPr>
          <w:t>In</w:t>
        </w:r>
      </w:ins>
      <w:del w:id="86" w:author="Pfister  Barbara" w:date="2018-02-28T11:46:00Z">
        <w:r w:rsidR="00172FE0" w:rsidDel="00BF1873">
          <w:rPr>
            <w:rFonts w:ascii="Arial" w:hAnsi="Arial" w:cs="Arial"/>
            <w:sz w:val="24"/>
            <w:lang w:val="en-US"/>
          </w:rPr>
          <w:delText>For</w:delText>
        </w:r>
      </w:del>
      <w:r w:rsidR="00172FE0">
        <w:rPr>
          <w:rFonts w:ascii="Arial" w:hAnsi="Arial" w:cs="Arial"/>
          <w:sz w:val="24"/>
          <w:lang w:val="en-US"/>
        </w:rPr>
        <w:t xml:space="preserve"> this experiment, we will have a closer look on the </w:t>
      </w:r>
      <w:r w:rsidR="00F57544">
        <w:rPr>
          <w:rFonts w:ascii="Arial" w:hAnsi="Arial" w:cs="Arial"/>
          <w:sz w:val="24"/>
          <w:lang w:val="en-US"/>
        </w:rPr>
        <w:t xml:space="preserve">starch metabolism in chloroplasts. </w:t>
      </w:r>
      <w:r w:rsidR="00406DE1">
        <w:rPr>
          <w:rFonts w:ascii="Arial" w:hAnsi="Arial" w:cs="Arial"/>
          <w:sz w:val="24"/>
          <w:lang w:val="en-US"/>
        </w:rPr>
        <w:t>Plants stor</w:t>
      </w:r>
      <w:ins w:id="87" w:author="Pfister  Barbara" w:date="2018-02-28T11:46:00Z">
        <w:r>
          <w:rPr>
            <w:rFonts w:ascii="Arial" w:hAnsi="Arial" w:cs="Arial"/>
            <w:sz w:val="24"/>
            <w:lang w:val="en-US"/>
          </w:rPr>
          <w:t>e</w:t>
        </w:r>
      </w:ins>
      <w:del w:id="88" w:author="Pfister  Barbara" w:date="2018-02-28T11:46:00Z">
        <w:r w:rsidR="00406DE1" w:rsidDel="00BF1873">
          <w:rPr>
            <w:rFonts w:ascii="Arial" w:hAnsi="Arial" w:cs="Arial"/>
            <w:sz w:val="24"/>
            <w:lang w:val="en-US"/>
          </w:rPr>
          <w:delText>age</w:delText>
        </w:r>
      </w:del>
      <w:r w:rsidR="00406DE1">
        <w:rPr>
          <w:rFonts w:ascii="Arial" w:hAnsi="Arial" w:cs="Arial"/>
          <w:sz w:val="24"/>
          <w:lang w:val="en-US"/>
        </w:rPr>
        <w:t xml:space="preserve"> sugars in form of starch. The degradation of starch leads to two products. </w:t>
      </w:r>
      <w:commentRangeStart w:id="89"/>
      <w:r w:rsidR="00406DE1">
        <w:rPr>
          <w:rFonts w:ascii="Arial" w:hAnsi="Arial" w:cs="Arial"/>
          <w:sz w:val="24"/>
          <w:lang w:val="en-US"/>
        </w:rPr>
        <w:t xml:space="preserve">Either maltose or </w:t>
      </w:r>
      <w:proofErr w:type="spellStart"/>
      <w:r w:rsidR="00406DE1">
        <w:rPr>
          <w:rFonts w:ascii="Arial" w:hAnsi="Arial" w:cs="Arial"/>
          <w:sz w:val="24"/>
          <w:lang w:val="en-US"/>
        </w:rPr>
        <w:t>maltotriose</w:t>
      </w:r>
      <w:proofErr w:type="spellEnd"/>
      <w:r w:rsidR="00406DE1">
        <w:rPr>
          <w:rFonts w:ascii="Arial" w:hAnsi="Arial" w:cs="Arial"/>
          <w:sz w:val="24"/>
          <w:lang w:val="en-US"/>
        </w:rPr>
        <w:t xml:space="preserve"> </w:t>
      </w:r>
      <w:proofErr w:type="gramStart"/>
      <w:r w:rsidR="00406DE1">
        <w:rPr>
          <w:rFonts w:ascii="Arial" w:hAnsi="Arial" w:cs="Arial"/>
          <w:sz w:val="24"/>
          <w:lang w:val="en-US"/>
        </w:rPr>
        <w:t>is produced</w:t>
      </w:r>
      <w:commentRangeEnd w:id="89"/>
      <w:proofErr w:type="gramEnd"/>
      <w:r>
        <w:rPr>
          <w:rStyle w:val="CommentReference"/>
        </w:rPr>
        <w:commentReference w:id="89"/>
      </w:r>
      <w:r w:rsidR="00406DE1">
        <w:rPr>
          <w:rFonts w:ascii="Arial" w:hAnsi="Arial" w:cs="Arial"/>
          <w:sz w:val="24"/>
          <w:lang w:val="en-US"/>
        </w:rPr>
        <w:t xml:space="preserve">. </w:t>
      </w:r>
      <w:proofErr w:type="spellStart"/>
      <w:r w:rsidR="004A54CA">
        <w:rPr>
          <w:rFonts w:ascii="Arial" w:hAnsi="Arial" w:cs="Arial"/>
          <w:sz w:val="24"/>
          <w:lang w:val="en-US"/>
        </w:rPr>
        <w:t>Maltotriose</w:t>
      </w:r>
      <w:proofErr w:type="spellEnd"/>
      <w:r w:rsidR="004A54CA">
        <w:rPr>
          <w:rFonts w:ascii="Arial" w:hAnsi="Arial" w:cs="Arial"/>
          <w:sz w:val="24"/>
          <w:lang w:val="en-US"/>
        </w:rPr>
        <w:t xml:space="preserve"> </w:t>
      </w:r>
      <w:proofErr w:type="gramStart"/>
      <w:r w:rsidR="004A54CA">
        <w:rPr>
          <w:rFonts w:ascii="Arial" w:hAnsi="Arial" w:cs="Arial"/>
          <w:sz w:val="24"/>
          <w:lang w:val="en-US"/>
        </w:rPr>
        <w:t>is built up</w:t>
      </w:r>
      <w:proofErr w:type="gramEnd"/>
      <w:r w:rsidR="004A54CA">
        <w:rPr>
          <w:rFonts w:ascii="Arial" w:hAnsi="Arial" w:cs="Arial"/>
          <w:sz w:val="24"/>
          <w:lang w:val="en-US"/>
        </w:rPr>
        <w:t xml:space="preserve"> from three alpha-glucose subunits, which are linked</w:t>
      </w:r>
      <w:del w:id="90" w:author="Pfister  Barbara" w:date="2018-02-28T11:48:00Z">
        <w:r w:rsidR="004A54CA" w:rsidDel="00BF1873">
          <w:rPr>
            <w:rFonts w:ascii="Arial" w:hAnsi="Arial" w:cs="Arial"/>
            <w:sz w:val="24"/>
            <w:lang w:val="en-US"/>
          </w:rPr>
          <w:delText>,</w:delText>
        </w:r>
      </w:del>
      <w:r w:rsidR="004A54CA">
        <w:rPr>
          <w:rFonts w:ascii="Arial" w:hAnsi="Arial" w:cs="Arial"/>
          <w:sz w:val="24"/>
          <w:lang w:val="en-US"/>
        </w:rPr>
        <w:t xml:space="preserve"> with an alpha-1-4 </w:t>
      </w:r>
      <w:proofErr w:type="spellStart"/>
      <w:r w:rsidR="004A54CA">
        <w:rPr>
          <w:rFonts w:ascii="Arial" w:hAnsi="Arial" w:cs="Arial"/>
          <w:sz w:val="24"/>
          <w:lang w:val="en-US"/>
        </w:rPr>
        <w:t>glycosidic</w:t>
      </w:r>
      <w:proofErr w:type="spellEnd"/>
      <w:r w:rsidR="004A54CA">
        <w:rPr>
          <w:rFonts w:ascii="Arial" w:hAnsi="Arial" w:cs="Arial"/>
          <w:sz w:val="24"/>
          <w:lang w:val="en-US"/>
        </w:rPr>
        <w:t xml:space="preserve"> bond. </w:t>
      </w:r>
      <w:proofErr w:type="spellStart"/>
      <w:r w:rsidR="00406DE1">
        <w:rPr>
          <w:rFonts w:ascii="Arial" w:hAnsi="Arial" w:cs="Arial"/>
          <w:sz w:val="24"/>
          <w:lang w:val="en-US"/>
        </w:rPr>
        <w:t>Maltotriose</w:t>
      </w:r>
      <w:proofErr w:type="spellEnd"/>
      <w:r w:rsidR="00F57544">
        <w:rPr>
          <w:rFonts w:ascii="Arial" w:hAnsi="Arial" w:cs="Arial"/>
          <w:sz w:val="24"/>
          <w:lang w:val="en-US"/>
        </w:rPr>
        <w:t xml:space="preserve"> needs to be further processed</w:t>
      </w:r>
      <w:ins w:id="91" w:author="Pfister  Barbara" w:date="2018-02-28T11:50:00Z">
        <w:r w:rsidR="002600FA">
          <w:rPr>
            <w:rFonts w:ascii="Arial" w:hAnsi="Arial" w:cs="Arial"/>
            <w:sz w:val="24"/>
            <w:lang w:val="en-US"/>
          </w:rPr>
          <w:t xml:space="preserve"> within the chloroplast (Fig. 6)</w:t>
        </w:r>
      </w:ins>
      <w:del w:id="92" w:author="Pfister  Barbara" w:date="2018-02-28T11:50:00Z">
        <w:r w:rsidR="00F57544" w:rsidDel="002600FA">
          <w:rPr>
            <w:rFonts w:ascii="Arial" w:hAnsi="Arial" w:cs="Arial"/>
            <w:sz w:val="24"/>
            <w:lang w:val="en-US"/>
          </w:rPr>
          <w:delText>,</w:delText>
        </w:r>
      </w:del>
      <w:r w:rsidR="00F57544">
        <w:rPr>
          <w:rFonts w:ascii="Arial" w:hAnsi="Arial" w:cs="Arial"/>
          <w:sz w:val="24"/>
          <w:lang w:val="en-US"/>
        </w:rPr>
        <w:t xml:space="preserve"> because there </w:t>
      </w:r>
      <w:proofErr w:type="gramStart"/>
      <w:r w:rsidR="00F57544">
        <w:rPr>
          <w:rFonts w:ascii="Arial" w:hAnsi="Arial" w:cs="Arial"/>
          <w:sz w:val="24"/>
          <w:lang w:val="en-US"/>
        </w:rPr>
        <w:t>isn</w:t>
      </w:r>
      <w:r w:rsidR="00F57544" w:rsidRPr="00BF1873">
        <w:rPr>
          <w:rFonts w:ascii="Arial" w:hAnsi="Arial" w:cs="Arial"/>
          <w:color w:val="FF0000"/>
          <w:sz w:val="24"/>
          <w:lang w:val="en-US"/>
          <w:rPrChange w:id="93" w:author="Pfister  Barbara" w:date="2018-02-28T11:48:00Z">
            <w:rPr>
              <w:rFonts w:ascii="Arial" w:hAnsi="Arial" w:cs="Arial"/>
              <w:sz w:val="24"/>
              <w:lang w:val="en-US"/>
            </w:rPr>
          </w:rPrChange>
        </w:rPr>
        <w:t>’t</w:t>
      </w:r>
      <w:proofErr w:type="gramEnd"/>
      <w:r w:rsidR="00F57544">
        <w:rPr>
          <w:rFonts w:ascii="Arial" w:hAnsi="Arial" w:cs="Arial"/>
          <w:sz w:val="24"/>
          <w:lang w:val="en-US"/>
        </w:rPr>
        <w:t xml:space="preserve"> a transporter for </w:t>
      </w:r>
      <w:proofErr w:type="spellStart"/>
      <w:r w:rsidR="00F57544">
        <w:rPr>
          <w:rFonts w:ascii="Arial" w:hAnsi="Arial" w:cs="Arial"/>
          <w:sz w:val="24"/>
          <w:lang w:val="en-US"/>
        </w:rPr>
        <w:t>maltotriose</w:t>
      </w:r>
      <w:proofErr w:type="spellEnd"/>
      <w:r w:rsidR="00F57544">
        <w:rPr>
          <w:rFonts w:ascii="Arial" w:hAnsi="Arial" w:cs="Arial"/>
          <w:sz w:val="24"/>
          <w:lang w:val="en-US"/>
        </w:rPr>
        <w:t>.</w:t>
      </w:r>
      <w:r w:rsidR="004A54CA">
        <w:rPr>
          <w:rFonts w:ascii="Arial" w:hAnsi="Arial" w:cs="Arial"/>
          <w:sz w:val="24"/>
          <w:lang w:val="en-US"/>
        </w:rPr>
        <w:t xml:space="preserve"> </w:t>
      </w:r>
      <w:r w:rsidR="00F57544">
        <w:rPr>
          <w:rFonts w:ascii="Arial" w:hAnsi="Arial" w:cs="Arial"/>
          <w:sz w:val="24"/>
          <w:lang w:val="en-US"/>
        </w:rPr>
        <w:br/>
      </w:r>
      <w:r w:rsidR="00DE2969" w:rsidRPr="008864AD">
        <w:rPr>
          <w:rFonts w:ascii="Arial" w:hAnsi="Arial" w:cs="Arial"/>
          <w:sz w:val="24"/>
          <w:lang w:val="en-US"/>
        </w:rPr>
        <w:t xml:space="preserve">The examined protein in this pathway is </w:t>
      </w:r>
      <w:ins w:id="94" w:author="Pfister  Barbara" w:date="2018-02-28T11:48:00Z">
        <w:r>
          <w:rPr>
            <w:rFonts w:ascii="Arial" w:hAnsi="Arial" w:cs="Arial"/>
            <w:sz w:val="24"/>
            <w:lang w:val="en-US"/>
          </w:rPr>
          <w:t xml:space="preserve">the </w:t>
        </w:r>
        <w:proofErr w:type="spellStart"/>
        <w:r>
          <w:rPr>
            <w:rFonts w:ascii="Arial" w:hAnsi="Arial" w:cs="Arial"/>
            <w:sz w:val="24"/>
            <w:lang w:val="en-US"/>
          </w:rPr>
          <w:t>Disporport</w:t>
        </w:r>
      </w:ins>
      <w:ins w:id="95" w:author="Pfister  Barbara" w:date="2018-02-28T11:49:00Z">
        <w:r>
          <w:rPr>
            <w:rFonts w:ascii="Arial" w:hAnsi="Arial" w:cs="Arial"/>
            <w:sz w:val="24"/>
            <w:lang w:val="en-US"/>
          </w:rPr>
          <w:t>ionating</w:t>
        </w:r>
      </w:ins>
      <w:proofErr w:type="spellEnd"/>
      <w:ins w:id="96" w:author="Pfister  Barbara" w:date="2018-02-28T11:48:00Z">
        <w:r>
          <w:rPr>
            <w:rFonts w:ascii="Arial" w:hAnsi="Arial" w:cs="Arial"/>
            <w:sz w:val="24"/>
            <w:lang w:val="en-US"/>
          </w:rPr>
          <w:t xml:space="preserve"> ...</w:t>
        </w:r>
      </w:ins>
      <w:ins w:id="97" w:author="Pfister  Barbara" w:date="2018-02-28T11:49:00Z">
        <w:r>
          <w:rPr>
            <w:rFonts w:ascii="Arial" w:hAnsi="Arial" w:cs="Arial"/>
            <w:sz w:val="24"/>
            <w:lang w:val="en-US"/>
          </w:rPr>
          <w:t xml:space="preserve"> (</w:t>
        </w:r>
      </w:ins>
      <w:r w:rsidR="00DE2969" w:rsidRPr="008864AD">
        <w:rPr>
          <w:rFonts w:ascii="Arial" w:hAnsi="Arial" w:cs="Arial"/>
          <w:sz w:val="24"/>
          <w:lang w:val="en-US"/>
        </w:rPr>
        <w:t>DPE1</w:t>
      </w:r>
      <w:ins w:id="98" w:author="Pfister  Barbara" w:date="2018-02-28T11:49:00Z">
        <w:r>
          <w:rPr>
            <w:rFonts w:ascii="Arial" w:hAnsi="Arial" w:cs="Arial"/>
            <w:sz w:val="24"/>
            <w:lang w:val="en-US"/>
          </w:rPr>
          <w:t>)</w:t>
        </w:r>
      </w:ins>
      <w:r w:rsidR="00DE2969" w:rsidRPr="008864AD">
        <w:rPr>
          <w:rFonts w:ascii="Arial" w:hAnsi="Arial" w:cs="Arial"/>
          <w:sz w:val="24"/>
          <w:lang w:val="en-US"/>
        </w:rPr>
        <w:t xml:space="preserve">. DPE1 is a part of the degradation pathway, which transformed </w:t>
      </w:r>
      <w:proofErr w:type="spellStart"/>
      <w:r w:rsidR="00DE2969" w:rsidRPr="008864AD">
        <w:rPr>
          <w:rFonts w:ascii="Arial" w:hAnsi="Arial" w:cs="Arial"/>
          <w:sz w:val="24"/>
          <w:lang w:val="en-US"/>
        </w:rPr>
        <w:t>maltotriose</w:t>
      </w:r>
      <w:proofErr w:type="spellEnd"/>
      <w:r w:rsidR="00DE2969" w:rsidRPr="008864AD">
        <w:rPr>
          <w:rFonts w:ascii="Arial" w:hAnsi="Arial" w:cs="Arial"/>
          <w:sz w:val="24"/>
          <w:lang w:val="en-US"/>
        </w:rPr>
        <w:t xml:space="preserve"> into glucose.</w:t>
      </w:r>
      <w:r w:rsidR="00406DE1">
        <w:rPr>
          <w:rFonts w:ascii="Arial" w:hAnsi="Arial" w:cs="Arial"/>
          <w:sz w:val="24"/>
          <w:lang w:val="en-US"/>
        </w:rPr>
        <w:t xml:space="preserve"> There also exists a mutant, which </w:t>
      </w:r>
      <w:commentRangeStart w:id="99"/>
      <w:r w:rsidR="00406DE1" w:rsidRPr="00BF1873">
        <w:rPr>
          <w:rFonts w:ascii="Arial" w:hAnsi="Arial" w:cs="Arial"/>
          <w:color w:val="FF0000"/>
          <w:sz w:val="24"/>
          <w:lang w:val="en-US"/>
          <w:rPrChange w:id="100" w:author="Pfister  Barbara" w:date="2018-02-28T11:49:00Z">
            <w:rPr>
              <w:rFonts w:ascii="Arial" w:hAnsi="Arial" w:cs="Arial"/>
              <w:sz w:val="24"/>
              <w:lang w:val="en-US"/>
            </w:rPr>
          </w:rPrChange>
        </w:rPr>
        <w:t xml:space="preserve">expresses </w:t>
      </w:r>
      <w:r w:rsidR="00406DE1" w:rsidRPr="00BF1873">
        <w:rPr>
          <w:rFonts w:ascii="Arial" w:hAnsi="Arial" w:cs="Arial"/>
          <w:i/>
          <w:color w:val="FF0000"/>
          <w:sz w:val="24"/>
          <w:lang w:val="en-US"/>
          <w:rPrChange w:id="101" w:author="Pfister  Barbara" w:date="2018-02-28T11:49:00Z">
            <w:rPr>
              <w:rFonts w:ascii="Arial" w:hAnsi="Arial" w:cs="Arial"/>
              <w:i/>
              <w:sz w:val="24"/>
              <w:lang w:val="en-US"/>
            </w:rPr>
          </w:rPrChange>
        </w:rPr>
        <w:t>dpe1</w:t>
      </w:r>
      <w:commentRangeEnd w:id="99"/>
      <w:r w:rsidR="002600FA">
        <w:rPr>
          <w:rStyle w:val="CommentReference"/>
        </w:rPr>
        <w:commentReference w:id="99"/>
      </w:r>
      <w:r w:rsidR="00406DE1">
        <w:rPr>
          <w:rFonts w:ascii="Arial" w:hAnsi="Arial" w:cs="Arial"/>
          <w:i/>
          <w:sz w:val="24"/>
          <w:lang w:val="en-US"/>
        </w:rPr>
        <w:t xml:space="preserve">. </w:t>
      </w:r>
    </w:p>
    <w:p w14:paraId="49704C4C" w14:textId="77777777" w:rsidR="00DE2969" w:rsidRPr="00873E08" w:rsidRDefault="00DE2969" w:rsidP="00F85836">
      <w:pPr>
        <w:rPr>
          <w:rFonts w:ascii="Arial" w:hAnsi="Arial" w:cs="Arial"/>
          <w:lang w:val="en-US"/>
        </w:rPr>
      </w:pPr>
      <w:r w:rsidRPr="00873E08">
        <w:rPr>
          <w:rFonts w:ascii="Arial" w:hAnsi="Arial" w:cs="Arial"/>
          <w:noProof/>
          <w:lang w:eastAsia="de-CH"/>
        </w:rPr>
        <w:drawing>
          <wp:anchor distT="0" distB="0" distL="114300" distR="114300" simplePos="0" relativeHeight="251662336" behindDoc="0" locked="0" layoutInCell="1" allowOverlap="1" wp14:anchorId="71FD10F1" wp14:editId="147FE883">
            <wp:simplePos x="0" y="0"/>
            <wp:positionH relativeFrom="margin">
              <wp:posOffset>34290</wp:posOffset>
            </wp:positionH>
            <wp:positionV relativeFrom="paragraph">
              <wp:posOffset>184785</wp:posOffset>
            </wp:positionV>
            <wp:extent cx="5365115" cy="1066165"/>
            <wp:effectExtent l="0" t="0" r="6985" b="635"/>
            <wp:wrapThrough wrapText="bothSides">
              <wp:wrapPolygon edited="0">
                <wp:start x="0" y="0"/>
                <wp:lineTo x="0" y="21227"/>
                <wp:lineTo x="21551" y="21227"/>
                <wp:lineTo x="21551"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4046" r="2807"/>
                    <a:stretch/>
                  </pic:blipFill>
                  <pic:spPr bwMode="auto">
                    <a:xfrm>
                      <a:off x="0" y="0"/>
                      <a:ext cx="5365115" cy="106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42BD4F4" w14:textId="77777777" w:rsidR="00DE2969" w:rsidRPr="00873E08" w:rsidRDefault="00DE2969" w:rsidP="00F85836">
      <w:pPr>
        <w:rPr>
          <w:rFonts w:ascii="Arial" w:hAnsi="Arial" w:cs="Arial"/>
          <w:lang w:val="en-US"/>
        </w:rPr>
      </w:pPr>
    </w:p>
    <w:p w14:paraId="50958136" w14:textId="77777777" w:rsidR="00DE2969" w:rsidRPr="00873E08" w:rsidRDefault="00DE2969" w:rsidP="00F85836">
      <w:pPr>
        <w:rPr>
          <w:rFonts w:ascii="Arial" w:hAnsi="Arial" w:cs="Arial"/>
          <w:lang w:val="en-US"/>
        </w:rPr>
      </w:pPr>
    </w:p>
    <w:p w14:paraId="128AD61A" w14:textId="77777777" w:rsidR="00DE2969" w:rsidRPr="00873E08" w:rsidRDefault="00DE2969" w:rsidP="00F85836">
      <w:pPr>
        <w:rPr>
          <w:rFonts w:ascii="Arial" w:hAnsi="Arial" w:cs="Arial"/>
          <w:lang w:val="en-US"/>
        </w:rPr>
      </w:pPr>
    </w:p>
    <w:p w14:paraId="734462FB" w14:textId="77777777" w:rsidR="00DE2969" w:rsidRPr="00873E08" w:rsidRDefault="008F0AE4" w:rsidP="00F85836">
      <w:pPr>
        <w:rPr>
          <w:rFonts w:ascii="Arial" w:hAnsi="Arial" w:cs="Arial"/>
          <w:lang w:val="en-US"/>
        </w:rPr>
      </w:pPr>
      <w:r>
        <w:rPr>
          <w:noProof/>
          <w:lang w:eastAsia="de-CH"/>
        </w:rPr>
        <mc:AlternateContent>
          <mc:Choice Requires="wps">
            <w:drawing>
              <wp:anchor distT="0" distB="0" distL="114300" distR="114300" simplePos="0" relativeHeight="251674624" behindDoc="0" locked="0" layoutInCell="1" allowOverlap="1" wp14:anchorId="0A079FEB" wp14:editId="618EA1EE">
                <wp:simplePos x="0" y="0"/>
                <wp:positionH relativeFrom="margin">
                  <wp:align>left</wp:align>
                </wp:positionH>
                <wp:positionV relativeFrom="paragraph">
                  <wp:posOffset>202565</wp:posOffset>
                </wp:positionV>
                <wp:extent cx="5365115" cy="635"/>
                <wp:effectExtent l="0" t="0" r="6985" b="0"/>
                <wp:wrapThrough wrapText="bothSides">
                  <wp:wrapPolygon edited="0">
                    <wp:start x="0" y="0"/>
                    <wp:lineTo x="0" y="20057"/>
                    <wp:lineTo x="21551" y="20057"/>
                    <wp:lineTo x="21551" y="0"/>
                    <wp:lineTo x="0" y="0"/>
                  </wp:wrapPolygon>
                </wp:wrapThrough>
                <wp:docPr id="1" name="Textfeld 1"/>
                <wp:cNvGraphicFramePr/>
                <a:graphic xmlns:a="http://schemas.openxmlformats.org/drawingml/2006/main">
                  <a:graphicData uri="http://schemas.microsoft.com/office/word/2010/wordprocessingShape">
                    <wps:wsp>
                      <wps:cNvSpPr txBox="1"/>
                      <wps:spPr>
                        <a:xfrm>
                          <a:off x="0" y="0"/>
                          <a:ext cx="5365115" cy="635"/>
                        </a:xfrm>
                        <a:prstGeom prst="rect">
                          <a:avLst/>
                        </a:prstGeom>
                        <a:solidFill>
                          <a:prstClr val="white"/>
                        </a:solidFill>
                        <a:ln>
                          <a:noFill/>
                        </a:ln>
                      </wps:spPr>
                      <wps:txbx>
                        <w:txbxContent>
                          <w:p w14:paraId="4090B5DE" w14:textId="77777777" w:rsidR="0083739A" w:rsidRPr="008F2B62" w:rsidRDefault="0083739A" w:rsidP="008F0AE4">
                            <w:pPr>
                              <w:pStyle w:val="Caption"/>
                              <w:rPr>
                                <w:rFonts w:ascii="Arial" w:hAnsi="Arial" w:cs="Arial"/>
                                <w:noProof/>
                                <w:lang w:val="en-US"/>
                              </w:rPr>
                            </w:pPr>
                            <w:r w:rsidRPr="008F2B62">
                              <w:rPr>
                                <w:lang w:val="en-US"/>
                              </w:rPr>
                              <w:t>Figure 6: This figure depicts the o</w:t>
                            </w:r>
                            <w:r>
                              <w:rPr>
                                <w:lang w:val="en-US"/>
                              </w:rPr>
                              <w:t xml:space="preserve">verall process of </w:t>
                            </w:r>
                            <w:proofErr w:type="spellStart"/>
                            <w:r>
                              <w:rPr>
                                <w:lang w:val="en-US"/>
                              </w:rPr>
                              <w:t>maltotriose</w:t>
                            </w:r>
                            <w:proofErr w:type="spellEnd"/>
                            <w:r>
                              <w:rPr>
                                <w:lang w:val="en-US"/>
                              </w:rPr>
                              <w:t xml:space="preserve"> degradation [13].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79FEB" id="Textfeld 1" o:spid="_x0000_s1029" type="#_x0000_t202" style="position:absolute;margin-left:0;margin-top:15.95pt;width:422.4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" stroked="f">
                <v:textbox style="mso-fit-shape-to-text:t" inset="0,0,0,0">
                  <w:txbxContent>
                    <w:p w14:paraId="4090B5DE" w14:textId="77777777" w:rsidR="0083739A" w:rsidRPr="008F2B62" w:rsidRDefault="0083739A" w:rsidP="008F0AE4">
                      <w:pPr>
                        <w:pStyle w:val="Caption"/>
                        <w:rPr>
                          <w:rFonts w:ascii="Arial" w:hAnsi="Arial" w:cs="Arial"/>
                          <w:noProof/>
                          <w:lang w:val="en-US"/>
                        </w:rPr>
                      </w:pPr>
                      <w:r w:rsidRPr="008F2B62">
                        <w:rPr>
                          <w:lang w:val="en-US"/>
                        </w:rPr>
                        <w:t>Figure 6: This figure depicts the o</w:t>
                      </w:r>
                      <w:r>
                        <w:rPr>
                          <w:lang w:val="en-US"/>
                        </w:rPr>
                        <w:t xml:space="preserve">verall process of </w:t>
                      </w:r>
                      <w:proofErr w:type="spellStart"/>
                      <w:r>
                        <w:rPr>
                          <w:lang w:val="en-US"/>
                        </w:rPr>
                        <w:t>maltotriose</w:t>
                      </w:r>
                      <w:proofErr w:type="spellEnd"/>
                      <w:r>
                        <w:rPr>
                          <w:lang w:val="en-US"/>
                        </w:rPr>
                        <w:t xml:space="preserve"> degradation [13]. </w:t>
                      </w:r>
                    </w:p>
                  </w:txbxContent>
                </v:textbox>
                <w10:wrap type="through" anchorx="margin"/>
              </v:shape>
            </w:pict>
          </mc:Fallback>
        </mc:AlternateContent>
      </w:r>
    </w:p>
    <w:p w14:paraId="21963896" w14:textId="77777777" w:rsidR="00DE2969" w:rsidRPr="00873E08" w:rsidRDefault="00DE2969" w:rsidP="00F85836">
      <w:pPr>
        <w:rPr>
          <w:rFonts w:ascii="Arial" w:hAnsi="Arial" w:cs="Arial"/>
          <w:lang w:val="en-US"/>
        </w:rPr>
      </w:pPr>
    </w:p>
    <w:p w14:paraId="1B05A0A5" w14:textId="77777777" w:rsidR="005306D2" w:rsidRPr="00873E08" w:rsidRDefault="005306D2" w:rsidP="00F85836">
      <w:pPr>
        <w:rPr>
          <w:rFonts w:ascii="Arial" w:hAnsi="Arial" w:cs="Arial"/>
          <w:lang w:val="en-US"/>
        </w:rPr>
      </w:pPr>
    </w:p>
    <w:p w14:paraId="41F09EBA" w14:textId="77777777" w:rsidR="005306D2" w:rsidRPr="00873E08" w:rsidRDefault="005306D2" w:rsidP="00F85836">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Hypothesis:</w:t>
      </w:r>
    </w:p>
    <w:p w14:paraId="470615AB" w14:textId="77777777" w:rsidR="005306D2" w:rsidRPr="008864AD" w:rsidRDefault="005306D2" w:rsidP="00F85836">
      <w:pPr>
        <w:rPr>
          <w:rFonts w:ascii="Arial" w:hAnsi="Arial" w:cs="Arial"/>
          <w:sz w:val="24"/>
          <w:lang w:val="en-US"/>
        </w:rPr>
      </w:pPr>
      <w:r w:rsidRPr="008864AD">
        <w:rPr>
          <w:rFonts w:ascii="Arial" w:hAnsi="Arial" w:cs="Arial"/>
          <w:sz w:val="24"/>
          <w:lang w:val="en-US"/>
        </w:rPr>
        <w:t>The hypothesis is, that the</w:t>
      </w:r>
      <w:r w:rsidR="00D72E9A" w:rsidRPr="008864AD">
        <w:rPr>
          <w:rFonts w:ascii="Arial" w:hAnsi="Arial" w:cs="Arial"/>
          <w:sz w:val="24"/>
          <w:lang w:val="en-US"/>
        </w:rPr>
        <w:t xml:space="preserve"> DPE1, which is expressed in</w:t>
      </w:r>
      <w:r w:rsidRPr="008864AD">
        <w:rPr>
          <w:rFonts w:ascii="Arial" w:hAnsi="Arial" w:cs="Arial"/>
          <w:sz w:val="24"/>
          <w:lang w:val="en-US"/>
        </w:rPr>
        <w:t xml:space="preserve"> wild type</w:t>
      </w:r>
      <w:r w:rsidR="00D72E9A" w:rsidRPr="008864AD">
        <w:rPr>
          <w:rFonts w:ascii="Arial" w:hAnsi="Arial" w:cs="Arial"/>
          <w:sz w:val="24"/>
          <w:lang w:val="en-US"/>
        </w:rPr>
        <w:t xml:space="preserve"> plants</w:t>
      </w:r>
      <w:r w:rsidRPr="008864AD">
        <w:rPr>
          <w:rFonts w:ascii="Arial" w:hAnsi="Arial" w:cs="Arial"/>
          <w:sz w:val="24"/>
          <w:lang w:val="en-US"/>
        </w:rPr>
        <w:t>,</w:t>
      </w:r>
      <w:r w:rsidR="00D72E9A" w:rsidRPr="008864AD">
        <w:rPr>
          <w:rFonts w:ascii="Arial" w:hAnsi="Arial" w:cs="Arial"/>
          <w:sz w:val="24"/>
          <w:lang w:val="en-US"/>
        </w:rPr>
        <w:t xml:space="preserve"> has a higher activity than </w:t>
      </w:r>
      <w:r w:rsidR="00D72E9A" w:rsidRPr="008864AD">
        <w:rPr>
          <w:rFonts w:ascii="Arial" w:hAnsi="Arial" w:cs="Arial"/>
          <w:i/>
          <w:sz w:val="24"/>
          <w:lang w:val="en-US"/>
        </w:rPr>
        <w:t xml:space="preserve">dpe1, </w:t>
      </w:r>
      <w:r w:rsidR="00D72E9A" w:rsidRPr="008864AD">
        <w:rPr>
          <w:rFonts w:ascii="Arial" w:hAnsi="Arial" w:cs="Arial"/>
          <w:sz w:val="24"/>
          <w:lang w:val="en-US"/>
        </w:rPr>
        <w:t xml:space="preserve">which is expressed in the mutant plant. Since the experiment was only conducted on the wild type, it </w:t>
      </w:r>
      <w:r w:rsidR="00CC6A05" w:rsidRPr="008864AD">
        <w:rPr>
          <w:rFonts w:ascii="Arial" w:hAnsi="Arial" w:cs="Arial"/>
          <w:sz w:val="24"/>
          <w:lang w:val="en-US"/>
        </w:rPr>
        <w:t>will not</w:t>
      </w:r>
      <w:r w:rsidR="00D72E9A" w:rsidRPr="008864AD">
        <w:rPr>
          <w:rFonts w:ascii="Arial" w:hAnsi="Arial" w:cs="Arial"/>
          <w:sz w:val="24"/>
          <w:lang w:val="en-US"/>
        </w:rPr>
        <w:t xml:space="preserve"> be possible to confirm this hypothesis.</w:t>
      </w:r>
    </w:p>
    <w:p w14:paraId="4F7A21A1" w14:textId="77777777" w:rsidR="000047F5" w:rsidRDefault="000047F5" w:rsidP="00F85836">
      <w:pPr>
        <w:rPr>
          <w:rFonts w:ascii="Arial" w:hAnsi="Arial" w:cs="Arial"/>
          <w:lang w:val="en-US"/>
        </w:rPr>
      </w:pPr>
    </w:p>
    <w:p w14:paraId="1B68F588" w14:textId="77777777" w:rsidR="008F2B62" w:rsidRDefault="008F2B62" w:rsidP="00F85836">
      <w:pPr>
        <w:rPr>
          <w:rFonts w:ascii="Arial" w:hAnsi="Arial" w:cs="Arial"/>
          <w:lang w:val="en-US"/>
        </w:rPr>
      </w:pPr>
    </w:p>
    <w:p w14:paraId="24A0264B" w14:textId="77777777" w:rsidR="000047F5" w:rsidRPr="00873E08" w:rsidRDefault="000047F5" w:rsidP="00F85836">
      <w:pPr>
        <w:rPr>
          <w:rFonts w:ascii="Arial" w:eastAsiaTheme="majorEastAsia" w:hAnsi="Arial" w:cs="Arial"/>
          <w:color w:val="1F3763" w:themeColor="accent1" w:themeShade="7F"/>
          <w:sz w:val="24"/>
          <w:szCs w:val="24"/>
          <w:lang w:val="en-US"/>
        </w:rPr>
      </w:pPr>
      <w:commentRangeStart w:id="102"/>
      <w:r w:rsidRPr="00873E08">
        <w:rPr>
          <w:rFonts w:ascii="Arial" w:eastAsiaTheme="majorEastAsia" w:hAnsi="Arial" w:cs="Arial"/>
          <w:color w:val="1F3763" w:themeColor="accent1" w:themeShade="7F"/>
          <w:sz w:val="24"/>
          <w:szCs w:val="24"/>
          <w:lang w:val="en-US"/>
        </w:rPr>
        <w:lastRenderedPageBreak/>
        <w:t>Methods:</w:t>
      </w:r>
      <w:commentRangeEnd w:id="102"/>
      <w:r w:rsidR="002600FA">
        <w:rPr>
          <w:rStyle w:val="CommentReference"/>
        </w:rPr>
        <w:commentReference w:id="102"/>
      </w:r>
    </w:p>
    <w:p w14:paraId="2EE9D474" w14:textId="77777777" w:rsidR="00200F49" w:rsidRPr="00811408" w:rsidRDefault="000047F5" w:rsidP="00F85836">
      <w:pPr>
        <w:rPr>
          <w:rFonts w:ascii="Arial" w:hAnsi="Arial" w:cs="Arial"/>
          <w:sz w:val="24"/>
          <w:lang w:val="en-US"/>
        </w:rPr>
      </w:pPr>
      <w:r w:rsidRPr="00811408">
        <w:rPr>
          <w:rFonts w:ascii="Arial" w:hAnsi="Arial" w:cs="Arial"/>
          <w:sz w:val="24"/>
          <w:lang w:val="en-US"/>
        </w:rPr>
        <w:t xml:space="preserve">At first, </w:t>
      </w:r>
      <w:r w:rsidRPr="002600FA">
        <w:rPr>
          <w:rFonts w:ascii="Arial" w:hAnsi="Arial" w:cs="Arial"/>
          <w:color w:val="FF0000"/>
          <w:sz w:val="24"/>
          <w:lang w:val="en-US"/>
          <w:rPrChange w:id="103" w:author="Pfister  Barbara" w:date="2018-02-28T11:56:00Z">
            <w:rPr>
              <w:rFonts w:ascii="Arial" w:hAnsi="Arial" w:cs="Arial"/>
              <w:sz w:val="24"/>
              <w:lang w:val="en-US"/>
            </w:rPr>
          </w:rPrChange>
        </w:rPr>
        <w:t>some</w:t>
      </w:r>
      <w:r w:rsidRPr="00811408">
        <w:rPr>
          <w:rFonts w:ascii="Arial" w:hAnsi="Arial" w:cs="Arial"/>
          <w:sz w:val="24"/>
          <w:lang w:val="en-US"/>
        </w:rPr>
        <w:t xml:space="preserve"> plant extract </w:t>
      </w:r>
      <w:r w:rsidR="005A3D64" w:rsidRPr="00811408">
        <w:rPr>
          <w:rFonts w:ascii="Arial" w:hAnsi="Arial" w:cs="Arial"/>
          <w:sz w:val="24"/>
          <w:lang w:val="en-US"/>
        </w:rPr>
        <w:t>needs to be</w:t>
      </w:r>
      <w:r w:rsidRPr="00811408">
        <w:rPr>
          <w:rFonts w:ascii="Arial" w:hAnsi="Arial" w:cs="Arial"/>
          <w:sz w:val="24"/>
          <w:lang w:val="en-US"/>
        </w:rPr>
        <w:t xml:space="preserve"> produced. </w:t>
      </w:r>
      <w:r w:rsidR="000201E4" w:rsidRPr="00811408">
        <w:rPr>
          <w:rFonts w:ascii="Arial" w:hAnsi="Arial" w:cs="Arial"/>
          <w:sz w:val="24"/>
          <w:lang w:val="en-US"/>
        </w:rPr>
        <w:t xml:space="preserve">This requires grinding of plant leaves. After the addition of extraction buffer, the whole mixture needs to be put in a centrifuge. </w:t>
      </w:r>
      <w:r w:rsidR="001F46A9" w:rsidRPr="00811408">
        <w:rPr>
          <w:rFonts w:ascii="Arial" w:hAnsi="Arial" w:cs="Arial"/>
          <w:sz w:val="24"/>
          <w:lang w:val="en-US"/>
        </w:rPr>
        <w:t xml:space="preserve">The supernatant </w:t>
      </w:r>
      <w:r w:rsidR="00CC03CB" w:rsidRPr="00811408">
        <w:rPr>
          <w:rFonts w:ascii="Arial" w:hAnsi="Arial" w:cs="Arial"/>
          <w:sz w:val="24"/>
          <w:lang w:val="en-US"/>
        </w:rPr>
        <w:t>th</w:t>
      </w:r>
      <w:r w:rsidR="00CC03CB" w:rsidRPr="002600FA">
        <w:rPr>
          <w:rFonts w:ascii="Arial" w:hAnsi="Arial" w:cs="Arial"/>
          <w:color w:val="FF0000"/>
          <w:sz w:val="24"/>
          <w:lang w:val="en-US"/>
          <w:rPrChange w:id="104" w:author="Pfister  Barbara" w:date="2018-02-28T11:57:00Z">
            <w:rPr>
              <w:rFonts w:ascii="Arial" w:hAnsi="Arial" w:cs="Arial"/>
              <w:sz w:val="24"/>
              <w:lang w:val="en-US"/>
            </w:rPr>
          </w:rPrChange>
        </w:rPr>
        <w:t>a</w:t>
      </w:r>
      <w:r w:rsidR="00CC03CB" w:rsidRPr="00811408">
        <w:rPr>
          <w:rFonts w:ascii="Arial" w:hAnsi="Arial" w:cs="Arial"/>
          <w:sz w:val="24"/>
          <w:lang w:val="en-US"/>
        </w:rPr>
        <w:t xml:space="preserve">n can be used in further experiments. </w:t>
      </w:r>
      <w:r w:rsidR="000201E4" w:rsidRPr="00811408">
        <w:rPr>
          <w:rFonts w:ascii="Arial" w:hAnsi="Arial" w:cs="Arial"/>
          <w:sz w:val="24"/>
          <w:lang w:val="en-US"/>
        </w:rPr>
        <w:br/>
      </w:r>
      <w:r w:rsidRPr="00811408">
        <w:rPr>
          <w:rFonts w:ascii="Arial" w:hAnsi="Arial" w:cs="Arial"/>
          <w:sz w:val="24"/>
          <w:lang w:val="en-US"/>
        </w:rPr>
        <w:t xml:space="preserve">A </w:t>
      </w:r>
      <w:r w:rsidR="00D619AF" w:rsidRPr="00811408">
        <w:rPr>
          <w:rFonts w:ascii="Arial" w:hAnsi="Arial" w:cs="Arial"/>
          <w:sz w:val="24"/>
          <w:lang w:val="en-US"/>
        </w:rPr>
        <w:t xml:space="preserve">tube for the activity assay </w:t>
      </w:r>
      <w:r w:rsidRPr="00811408">
        <w:rPr>
          <w:rFonts w:ascii="Arial" w:hAnsi="Arial" w:cs="Arial"/>
          <w:sz w:val="24"/>
          <w:lang w:val="en-US"/>
        </w:rPr>
        <w:t xml:space="preserve">of the wild type protein </w:t>
      </w:r>
      <w:r w:rsidR="00D619AF" w:rsidRPr="00811408">
        <w:rPr>
          <w:rFonts w:ascii="Arial" w:hAnsi="Arial" w:cs="Arial"/>
          <w:sz w:val="24"/>
          <w:lang w:val="en-US"/>
        </w:rPr>
        <w:t xml:space="preserve">and 5 </w:t>
      </w:r>
      <w:r w:rsidR="00252D6B" w:rsidRPr="00811408">
        <w:rPr>
          <w:rFonts w:ascii="Arial" w:hAnsi="Arial" w:cs="Arial"/>
          <w:sz w:val="24"/>
          <w:lang w:val="en-US"/>
        </w:rPr>
        <w:t xml:space="preserve">microcentrifuge </w:t>
      </w:r>
      <w:r w:rsidR="00D619AF" w:rsidRPr="00811408">
        <w:rPr>
          <w:rFonts w:ascii="Arial" w:hAnsi="Arial" w:cs="Arial"/>
          <w:sz w:val="24"/>
          <w:lang w:val="en-US"/>
        </w:rPr>
        <w:t>tubes for the aliquots</w:t>
      </w:r>
      <w:r w:rsidRPr="00811408">
        <w:rPr>
          <w:rFonts w:ascii="Arial" w:hAnsi="Arial" w:cs="Arial"/>
          <w:sz w:val="24"/>
          <w:lang w:val="en-US"/>
        </w:rPr>
        <w:t xml:space="preserve"> </w:t>
      </w:r>
      <w:r w:rsidR="005A3D64" w:rsidRPr="00811408">
        <w:rPr>
          <w:rFonts w:ascii="Arial" w:hAnsi="Arial" w:cs="Arial"/>
          <w:sz w:val="24"/>
          <w:lang w:val="en-US"/>
        </w:rPr>
        <w:t>is</w:t>
      </w:r>
      <w:r w:rsidRPr="00811408">
        <w:rPr>
          <w:rFonts w:ascii="Arial" w:hAnsi="Arial" w:cs="Arial"/>
          <w:sz w:val="24"/>
          <w:lang w:val="en-US"/>
        </w:rPr>
        <w:t xml:space="preserve"> prepared</w:t>
      </w:r>
      <w:r w:rsidR="00D619AF" w:rsidRPr="00811408">
        <w:rPr>
          <w:rFonts w:ascii="Arial" w:hAnsi="Arial" w:cs="Arial"/>
          <w:sz w:val="24"/>
          <w:lang w:val="en-US"/>
        </w:rPr>
        <w:t xml:space="preserve">. </w:t>
      </w:r>
      <w:r w:rsidR="003E0201" w:rsidRPr="00811408">
        <w:rPr>
          <w:rFonts w:ascii="Arial" w:hAnsi="Arial" w:cs="Arial"/>
          <w:sz w:val="24"/>
          <w:lang w:val="en-US"/>
        </w:rPr>
        <w:t xml:space="preserve">In order to prepare the activity assay of the DPE1, </w:t>
      </w:r>
      <w:r w:rsidR="00D619AF" w:rsidRPr="00811408">
        <w:rPr>
          <w:rFonts w:ascii="Arial" w:hAnsi="Arial" w:cs="Arial"/>
          <w:sz w:val="24"/>
          <w:lang w:val="en-US"/>
        </w:rPr>
        <w:t xml:space="preserve">180 </w:t>
      </w:r>
      <w:r w:rsidRPr="00811408">
        <w:rPr>
          <w:rFonts w:ascii="Arial" w:hAnsi="Arial" w:cs="Arial"/>
          <w:sz w:val="24"/>
          <w:lang w:val="en-US"/>
        </w:rPr>
        <w:t>µ</w:t>
      </w:r>
      <w:r w:rsidR="00D619AF" w:rsidRPr="00811408">
        <w:rPr>
          <w:rFonts w:ascii="Arial" w:hAnsi="Arial" w:cs="Arial"/>
          <w:sz w:val="24"/>
          <w:lang w:val="en-US"/>
        </w:rPr>
        <w:t>l H</w:t>
      </w:r>
      <w:r w:rsidRPr="00811408">
        <w:rPr>
          <w:rFonts w:ascii="Arial" w:hAnsi="Arial" w:cs="Arial"/>
          <w:sz w:val="24"/>
          <w:vertAlign w:val="subscript"/>
          <w:lang w:val="en-US"/>
        </w:rPr>
        <w:t>2</w:t>
      </w:r>
      <w:r w:rsidR="00D619AF" w:rsidRPr="00811408">
        <w:rPr>
          <w:rFonts w:ascii="Arial" w:hAnsi="Arial" w:cs="Arial"/>
          <w:sz w:val="24"/>
          <w:lang w:val="en-US"/>
        </w:rPr>
        <w:t xml:space="preserve">O, 450 </w:t>
      </w:r>
      <w:r w:rsidRPr="00811408">
        <w:rPr>
          <w:rFonts w:ascii="Arial" w:hAnsi="Arial" w:cs="Arial"/>
          <w:sz w:val="24"/>
          <w:lang w:val="en-US"/>
        </w:rPr>
        <w:t>µ</w:t>
      </w:r>
      <w:r w:rsidR="00D619AF" w:rsidRPr="00811408">
        <w:rPr>
          <w:rFonts w:ascii="Arial" w:hAnsi="Arial" w:cs="Arial"/>
          <w:sz w:val="24"/>
          <w:lang w:val="en-US"/>
        </w:rPr>
        <w:t xml:space="preserve">l sodium acetate buffer and 90 </w:t>
      </w:r>
      <w:r w:rsidRPr="00811408">
        <w:rPr>
          <w:rFonts w:ascii="Arial" w:hAnsi="Arial" w:cs="Arial"/>
          <w:sz w:val="24"/>
          <w:lang w:val="en-US"/>
        </w:rPr>
        <w:t>µ</w:t>
      </w:r>
      <w:r w:rsidR="00D619AF" w:rsidRPr="00811408">
        <w:rPr>
          <w:rFonts w:ascii="Arial" w:hAnsi="Arial" w:cs="Arial"/>
          <w:sz w:val="24"/>
          <w:lang w:val="en-US"/>
        </w:rPr>
        <w:t xml:space="preserve">l </w:t>
      </w:r>
      <w:proofErr w:type="spellStart"/>
      <w:r w:rsidR="00D619AF" w:rsidRPr="00811408">
        <w:rPr>
          <w:rFonts w:ascii="Arial" w:hAnsi="Arial" w:cs="Arial"/>
          <w:sz w:val="24"/>
          <w:lang w:val="en-US"/>
        </w:rPr>
        <w:t>maltotriose</w:t>
      </w:r>
      <w:proofErr w:type="spellEnd"/>
      <w:r w:rsidR="00D619AF" w:rsidRPr="00811408">
        <w:rPr>
          <w:rFonts w:ascii="Arial" w:hAnsi="Arial" w:cs="Arial"/>
          <w:sz w:val="24"/>
          <w:lang w:val="en-US"/>
        </w:rPr>
        <w:t xml:space="preserve"> solution</w:t>
      </w:r>
      <w:r w:rsidR="003E0201" w:rsidRPr="00811408">
        <w:rPr>
          <w:rFonts w:ascii="Arial" w:hAnsi="Arial" w:cs="Arial"/>
          <w:sz w:val="24"/>
          <w:lang w:val="en-US"/>
        </w:rPr>
        <w:t xml:space="preserve"> </w:t>
      </w:r>
      <w:r w:rsidR="005A3D64" w:rsidRPr="00811408">
        <w:rPr>
          <w:rFonts w:ascii="Arial" w:hAnsi="Arial" w:cs="Arial"/>
          <w:sz w:val="24"/>
          <w:lang w:val="en-US"/>
        </w:rPr>
        <w:t>is</w:t>
      </w:r>
      <w:r w:rsidR="003E0201" w:rsidRPr="00811408">
        <w:rPr>
          <w:rFonts w:ascii="Arial" w:hAnsi="Arial" w:cs="Arial"/>
          <w:sz w:val="24"/>
          <w:lang w:val="en-US"/>
        </w:rPr>
        <w:t xml:space="preserve"> mixed in a tube</w:t>
      </w:r>
      <w:r w:rsidR="00D619AF" w:rsidRPr="00811408">
        <w:rPr>
          <w:rFonts w:ascii="Arial" w:hAnsi="Arial" w:cs="Arial"/>
          <w:sz w:val="24"/>
          <w:lang w:val="en-US"/>
        </w:rPr>
        <w:t>.</w:t>
      </w:r>
      <w:r w:rsidR="00D16C36" w:rsidRPr="00811408">
        <w:rPr>
          <w:rFonts w:ascii="Arial" w:hAnsi="Arial" w:cs="Arial"/>
          <w:sz w:val="24"/>
          <w:lang w:val="en-US"/>
        </w:rPr>
        <w:t xml:space="preserve"> Afterwards, </w:t>
      </w:r>
      <w:r w:rsidR="00D619AF" w:rsidRPr="00811408">
        <w:rPr>
          <w:rFonts w:ascii="Arial" w:hAnsi="Arial" w:cs="Arial"/>
          <w:sz w:val="24"/>
          <w:lang w:val="en-US"/>
        </w:rPr>
        <w:t xml:space="preserve">180 </w:t>
      </w:r>
      <w:r w:rsidRPr="00811408">
        <w:rPr>
          <w:rFonts w:ascii="Arial" w:hAnsi="Arial" w:cs="Arial"/>
          <w:sz w:val="24"/>
          <w:lang w:val="en-US"/>
        </w:rPr>
        <w:t>µ</w:t>
      </w:r>
      <w:r w:rsidR="00D619AF" w:rsidRPr="00811408">
        <w:rPr>
          <w:rFonts w:ascii="Arial" w:hAnsi="Arial" w:cs="Arial"/>
          <w:sz w:val="24"/>
          <w:lang w:val="en-US"/>
        </w:rPr>
        <w:t xml:space="preserve">l of the plant extract </w:t>
      </w:r>
      <w:r w:rsidR="005A3D64" w:rsidRPr="00811408">
        <w:rPr>
          <w:rFonts w:ascii="Arial" w:hAnsi="Arial" w:cs="Arial"/>
          <w:sz w:val="24"/>
          <w:lang w:val="en-US"/>
        </w:rPr>
        <w:t>is</w:t>
      </w:r>
      <w:r w:rsidR="00D16C36" w:rsidRPr="00811408">
        <w:rPr>
          <w:rFonts w:ascii="Arial" w:hAnsi="Arial" w:cs="Arial"/>
          <w:sz w:val="24"/>
          <w:lang w:val="en-US"/>
        </w:rPr>
        <w:t xml:space="preserve"> added to the activity assay tube, therefore starting the reaction. The entire mixture is</w:t>
      </w:r>
      <w:r w:rsidR="00D619AF" w:rsidRPr="00811408">
        <w:rPr>
          <w:rFonts w:ascii="Arial" w:hAnsi="Arial" w:cs="Arial"/>
          <w:sz w:val="24"/>
          <w:lang w:val="en-US"/>
        </w:rPr>
        <w:t xml:space="preserve"> incubate</w:t>
      </w:r>
      <w:r w:rsidR="00D16C36" w:rsidRPr="00811408">
        <w:rPr>
          <w:rFonts w:ascii="Arial" w:hAnsi="Arial" w:cs="Arial"/>
          <w:sz w:val="24"/>
          <w:lang w:val="en-US"/>
        </w:rPr>
        <w:t>d</w:t>
      </w:r>
      <w:r w:rsidR="00D619AF" w:rsidRPr="00811408">
        <w:rPr>
          <w:rFonts w:ascii="Arial" w:hAnsi="Arial" w:cs="Arial"/>
          <w:sz w:val="24"/>
          <w:lang w:val="en-US"/>
        </w:rPr>
        <w:t xml:space="preserve"> at 37 °C.</w:t>
      </w:r>
      <w:r w:rsidR="00D16C36" w:rsidRPr="00811408">
        <w:rPr>
          <w:rFonts w:ascii="Arial" w:hAnsi="Arial" w:cs="Arial"/>
          <w:sz w:val="24"/>
          <w:lang w:val="en-US"/>
        </w:rPr>
        <w:t xml:space="preserve"> A</w:t>
      </w:r>
      <w:r w:rsidR="00D619AF" w:rsidRPr="00811408">
        <w:rPr>
          <w:rFonts w:ascii="Arial" w:hAnsi="Arial" w:cs="Arial"/>
          <w:sz w:val="24"/>
          <w:lang w:val="en-US"/>
        </w:rPr>
        <w:t>fter 5, 10, 15, 20 and 30 min</w:t>
      </w:r>
      <w:r w:rsidR="00D16C36" w:rsidRPr="00811408">
        <w:rPr>
          <w:rFonts w:ascii="Arial" w:hAnsi="Arial" w:cs="Arial"/>
          <w:sz w:val="24"/>
          <w:lang w:val="en-US"/>
        </w:rPr>
        <w:t xml:space="preserve">, </w:t>
      </w:r>
      <w:r w:rsidR="00D619AF" w:rsidRPr="00811408">
        <w:rPr>
          <w:rFonts w:ascii="Arial" w:hAnsi="Arial" w:cs="Arial"/>
          <w:sz w:val="24"/>
          <w:lang w:val="en-US"/>
        </w:rPr>
        <w:t xml:space="preserve">100 </w:t>
      </w:r>
      <w:r w:rsidR="00D16C36" w:rsidRPr="00811408">
        <w:rPr>
          <w:rFonts w:ascii="Arial" w:hAnsi="Arial" w:cs="Arial"/>
          <w:sz w:val="24"/>
          <w:lang w:val="en-US"/>
        </w:rPr>
        <w:t>µ</w:t>
      </w:r>
      <w:r w:rsidR="00D619AF" w:rsidRPr="00811408">
        <w:rPr>
          <w:rFonts w:ascii="Arial" w:hAnsi="Arial" w:cs="Arial"/>
          <w:sz w:val="24"/>
          <w:lang w:val="en-US"/>
        </w:rPr>
        <w:t xml:space="preserve">l </w:t>
      </w:r>
      <w:r w:rsidR="00D16C36" w:rsidRPr="00811408">
        <w:rPr>
          <w:rFonts w:ascii="Arial" w:hAnsi="Arial" w:cs="Arial"/>
          <w:sz w:val="24"/>
          <w:lang w:val="en-US"/>
        </w:rPr>
        <w:t xml:space="preserve">of the </w:t>
      </w:r>
      <w:r w:rsidR="00D619AF" w:rsidRPr="00811408">
        <w:rPr>
          <w:rFonts w:ascii="Arial" w:hAnsi="Arial" w:cs="Arial"/>
          <w:sz w:val="24"/>
          <w:lang w:val="en-US"/>
        </w:rPr>
        <w:t xml:space="preserve">aliquot </w:t>
      </w:r>
      <w:r w:rsidR="005A3D64" w:rsidRPr="00811408">
        <w:rPr>
          <w:rFonts w:ascii="Arial" w:hAnsi="Arial" w:cs="Arial"/>
          <w:sz w:val="24"/>
          <w:lang w:val="en-US"/>
        </w:rPr>
        <w:t>is</w:t>
      </w:r>
      <w:r w:rsidR="00D16C36" w:rsidRPr="00811408">
        <w:rPr>
          <w:rFonts w:ascii="Arial" w:hAnsi="Arial" w:cs="Arial"/>
          <w:sz w:val="24"/>
          <w:lang w:val="en-US"/>
        </w:rPr>
        <w:t xml:space="preserve"> pipetted into a separate </w:t>
      </w:r>
      <w:r w:rsidR="00252D6B" w:rsidRPr="00811408">
        <w:rPr>
          <w:rFonts w:ascii="Arial" w:hAnsi="Arial" w:cs="Arial"/>
          <w:sz w:val="24"/>
          <w:lang w:val="en-US"/>
        </w:rPr>
        <w:t>microcentrifuge</w:t>
      </w:r>
      <w:r w:rsidR="00D16C36" w:rsidRPr="00811408">
        <w:rPr>
          <w:rFonts w:ascii="Arial" w:hAnsi="Arial" w:cs="Arial"/>
          <w:sz w:val="24"/>
          <w:lang w:val="en-US"/>
        </w:rPr>
        <w:t xml:space="preserve"> tube and incubated at 95°C for 3 min. This leads to the inactivation of the enzyme, therefore stopping the reaction. After </w:t>
      </w:r>
      <w:r w:rsidR="00AD4154" w:rsidRPr="00811408">
        <w:rPr>
          <w:rFonts w:ascii="Arial" w:hAnsi="Arial" w:cs="Arial"/>
          <w:sz w:val="24"/>
          <w:lang w:val="en-US"/>
        </w:rPr>
        <w:t xml:space="preserve">the incubation at 95°C for </w:t>
      </w:r>
      <w:r w:rsidR="00D16C36" w:rsidRPr="00811408">
        <w:rPr>
          <w:rFonts w:ascii="Arial" w:hAnsi="Arial" w:cs="Arial"/>
          <w:sz w:val="24"/>
          <w:lang w:val="en-US"/>
        </w:rPr>
        <w:t xml:space="preserve">3 min, the </w:t>
      </w:r>
      <w:r w:rsidR="00252D6B" w:rsidRPr="00811408">
        <w:rPr>
          <w:rFonts w:ascii="Arial" w:hAnsi="Arial" w:cs="Arial"/>
          <w:sz w:val="24"/>
          <w:lang w:val="en-US"/>
        </w:rPr>
        <w:t xml:space="preserve">microcentrifuge </w:t>
      </w:r>
      <w:r w:rsidR="003D5154" w:rsidRPr="00811408">
        <w:rPr>
          <w:rFonts w:ascii="Arial" w:hAnsi="Arial" w:cs="Arial"/>
          <w:sz w:val="24"/>
          <w:lang w:val="en-US"/>
        </w:rPr>
        <w:t xml:space="preserve">tubes </w:t>
      </w:r>
      <w:r w:rsidR="005A3D64" w:rsidRPr="00811408">
        <w:rPr>
          <w:rFonts w:ascii="Arial" w:hAnsi="Arial" w:cs="Arial"/>
          <w:sz w:val="24"/>
          <w:lang w:val="en-US"/>
        </w:rPr>
        <w:t>are</w:t>
      </w:r>
      <w:r w:rsidR="003D5154" w:rsidRPr="00811408">
        <w:rPr>
          <w:rFonts w:ascii="Arial" w:hAnsi="Arial" w:cs="Arial"/>
          <w:sz w:val="24"/>
          <w:lang w:val="en-US"/>
        </w:rPr>
        <w:t xml:space="preserve"> placed</w:t>
      </w:r>
      <w:r w:rsidR="00D619AF" w:rsidRPr="00811408">
        <w:rPr>
          <w:rFonts w:ascii="Arial" w:hAnsi="Arial" w:cs="Arial"/>
          <w:sz w:val="24"/>
          <w:lang w:val="en-US"/>
        </w:rPr>
        <w:t xml:space="preserve"> on ice</w:t>
      </w:r>
      <w:r w:rsidR="003D5154" w:rsidRPr="00811408">
        <w:rPr>
          <w:rFonts w:ascii="Arial" w:hAnsi="Arial" w:cs="Arial"/>
          <w:sz w:val="24"/>
          <w:lang w:val="en-US"/>
        </w:rPr>
        <w:t>.</w:t>
      </w:r>
      <w:r w:rsidR="00BC2730" w:rsidRPr="00811408">
        <w:rPr>
          <w:rFonts w:ascii="Arial" w:hAnsi="Arial" w:cs="Arial"/>
          <w:sz w:val="24"/>
          <w:lang w:val="en-US"/>
        </w:rPr>
        <w:t xml:space="preserve"> </w:t>
      </w:r>
      <w:r w:rsidR="005A3D64" w:rsidRPr="00811408">
        <w:rPr>
          <w:rFonts w:ascii="Arial" w:hAnsi="Arial" w:cs="Arial"/>
          <w:sz w:val="24"/>
          <w:lang w:val="en-US"/>
        </w:rPr>
        <w:br/>
        <w:t xml:space="preserve">In order to determine the zero point conditions, 20 µl of the plant extract </w:t>
      </w:r>
      <w:proofErr w:type="gramStart"/>
      <w:r w:rsidR="005A3D64" w:rsidRPr="00811408">
        <w:rPr>
          <w:rFonts w:ascii="Arial" w:hAnsi="Arial" w:cs="Arial"/>
          <w:sz w:val="24"/>
          <w:lang w:val="en-US"/>
        </w:rPr>
        <w:t>is incubated</w:t>
      </w:r>
      <w:proofErr w:type="gramEnd"/>
      <w:r w:rsidR="005A3D64" w:rsidRPr="00811408">
        <w:rPr>
          <w:rFonts w:ascii="Arial" w:hAnsi="Arial" w:cs="Arial"/>
          <w:sz w:val="24"/>
          <w:lang w:val="en-US"/>
        </w:rPr>
        <w:t xml:space="preserve"> at 95°C for 5 min, therefore </w:t>
      </w:r>
      <w:proofErr w:type="spellStart"/>
      <w:r w:rsidR="005A3D64" w:rsidRPr="00811408">
        <w:rPr>
          <w:rFonts w:ascii="Arial" w:hAnsi="Arial" w:cs="Arial"/>
          <w:sz w:val="24"/>
          <w:lang w:val="en-US"/>
        </w:rPr>
        <w:t>denaturating</w:t>
      </w:r>
      <w:proofErr w:type="spellEnd"/>
      <w:r w:rsidR="005A3D64" w:rsidRPr="00811408">
        <w:rPr>
          <w:rFonts w:ascii="Arial" w:hAnsi="Arial" w:cs="Arial"/>
          <w:sz w:val="24"/>
          <w:lang w:val="en-US"/>
        </w:rPr>
        <w:t xml:space="preserve"> the enzyme and subsequently inactivating it. After this step, 20 µl H</w:t>
      </w:r>
      <w:r w:rsidR="005A3D64" w:rsidRPr="00811408">
        <w:rPr>
          <w:rFonts w:ascii="Arial" w:hAnsi="Arial" w:cs="Arial"/>
          <w:sz w:val="24"/>
          <w:vertAlign w:val="subscript"/>
          <w:lang w:val="en-US"/>
        </w:rPr>
        <w:t>2</w:t>
      </w:r>
      <w:r w:rsidR="005A3D64" w:rsidRPr="00811408">
        <w:rPr>
          <w:rFonts w:ascii="Arial" w:hAnsi="Arial" w:cs="Arial"/>
          <w:sz w:val="24"/>
          <w:lang w:val="en-US"/>
        </w:rPr>
        <w:t xml:space="preserve">O, 50 µl sodium acetate buffer and 10 µl </w:t>
      </w:r>
      <w:proofErr w:type="spellStart"/>
      <w:r w:rsidR="005A3D64" w:rsidRPr="00811408">
        <w:rPr>
          <w:rFonts w:ascii="Arial" w:hAnsi="Arial" w:cs="Arial"/>
          <w:sz w:val="24"/>
          <w:lang w:val="en-US"/>
        </w:rPr>
        <w:t>maltotriose</w:t>
      </w:r>
      <w:proofErr w:type="spellEnd"/>
      <w:r w:rsidR="005A3D64" w:rsidRPr="00811408">
        <w:rPr>
          <w:rFonts w:ascii="Arial" w:hAnsi="Arial" w:cs="Arial"/>
          <w:sz w:val="24"/>
          <w:lang w:val="en-US"/>
        </w:rPr>
        <w:t xml:space="preserve"> is added to the boiled plant extract. </w:t>
      </w:r>
      <w:r w:rsidR="00200F49" w:rsidRPr="00811408">
        <w:rPr>
          <w:rFonts w:ascii="Arial" w:hAnsi="Arial" w:cs="Arial"/>
          <w:sz w:val="24"/>
          <w:lang w:val="en-US"/>
        </w:rPr>
        <w:br/>
      </w:r>
      <w:r w:rsidR="005A3D64" w:rsidRPr="00811408">
        <w:rPr>
          <w:rFonts w:ascii="Arial" w:hAnsi="Arial" w:cs="Arial"/>
          <w:sz w:val="24"/>
          <w:lang w:val="en-US"/>
        </w:rPr>
        <w:br/>
        <w:t xml:space="preserve">In a next step, the extinction coefficient is determined. </w:t>
      </w:r>
      <w:r w:rsidR="00200F49" w:rsidRPr="00811408">
        <w:rPr>
          <w:rFonts w:ascii="Arial" w:hAnsi="Arial" w:cs="Arial"/>
          <w:sz w:val="24"/>
          <w:lang w:val="en-US"/>
        </w:rPr>
        <w:t>Therefore, the extinction coefficient is determined before and after the addition of glucose-6P dehydrogenase (G6PDH).</w:t>
      </w:r>
      <w:r w:rsidR="0056735A" w:rsidRPr="00811408">
        <w:rPr>
          <w:rFonts w:ascii="Arial" w:hAnsi="Arial" w:cs="Arial"/>
          <w:sz w:val="24"/>
          <w:lang w:val="en-US"/>
        </w:rPr>
        <w:t xml:space="preserve"> </w:t>
      </w:r>
      <w:r w:rsidR="0056735A" w:rsidRPr="00811408">
        <w:rPr>
          <w:rFonts w:ascii="Arial" w:hAnsi="Arial" w:cs="Arial"/>
          <w:sz w:val="24"/>
          <w:lang w:val="en-US"/>
        </w:rPr>
        <w:br/>
        <w:t xml:space="preserve">This data can be used to determine the initial amount of glucose. </w:t>
      </w:r>
      <w:r w:rsidR="0092293E" w:rsidRPr="00811408">
        <w:rPr>
          <w:rFonts w:ascii="Arial" w:hAnsi="Arial" w:cs="Arial"/>
          <w:sz w:val="24"/>
          <w:lang w:val="en-US"/>
        </w:rPr>
        <w:br/>
        <w:t>The steps necessary are as following. The addition of glucose-6P dehydrogenase leads to the formation of 6-P Gluconate.</w:t>
      </w:r>
      <w:r w:rsidR="006B62D3" w:rsidRPr="00811408">
        <w:rPr>
          <w:rFonts w:ascii="Arial" w:hAnsi="Arial" w:cs="Arial"/>
          <w:sz w:val="24"/>
          <w:lang w:val="en-US"/>
        </w:rPr>
        <w:t xml:space="preserve"> </w:t>
      </w:r>
      <w:r w:rsidR="006B62D3" w:rsidRPr="006E3414">
        <w:rPr>
          <w:rFonts w:ascii="Arial" w:hAnsi="Arial" w:cs="Arial"/>
          <w:color w:val="FF0000"/>
          <w:sz w:val="24"/>
          <w:lang w:val="en-US"/>
          <w:rPrChange w:id="105" w:author="Pfister  Barbara" w:date="2018-02-28T11:58:00Z">
            <w:rPr>
              <w:rFonts w:ascii="Arial" w:hAnsi="Arial" w:cs="Arial"/>
              <w:sz w:val="24"/>
              <w:lang w:val="en-US"/>
            </w:rPr>
          </w:rPrChange>
        </w:rPr>
        <w:t>Interesting fact:</w:t>
      </w:r>
      <w:r w:rsidR="0092293E" w:rsidRPr="006E3414">
        <w:rPr>
          <w:rFonts w:ascii="Arial" w:hAnsi="Arial" w:cs="Arial"/>
          <w:color w:val="FF0000"/>
          <w:sz w:val="24"/>
          <w:lang w:val="en-US"/>
          <w:rPrChange w:id="106" w:author="Pfister  Barbara" w:date="2018-02-28T11:58:00Z">
            <w:rPr>
              <w:rFonts w:ascii="Arial" w:hAnsi="Arial" w:cs="Arial"/>
              <w:sz w:val="24"/>
              <w:lang w:val="en-US"/>
            </w:rPr>
          </w:rPrChange>
        </w:rPr>
        <w:t xml:space="preserve"> </w:t>
      </w:r>
      <w:r w:rsidR="0092293E" w:rsidRPr="00811408">
        <w:rPr>
          <w:rFonts w:ascii="Arial" w:hAnsi="Arial" w:cs="Arial"/>
          <w:sz w:val="24"/>
          <w:lang w:val="en-US"/>
        </w:rPr>
        <w:t xml:space="preserve">This </w:t>
      </w:r>
      <w:r w:rsidR="006B62D3" w:rsidRPr="00811408">
        <w:rPr>
          <w:rFonts w:ascii="Arial" w:hAnsi="Arial" w:cs="Arial"/>
          <w:sz w:val="24"/>
          <w:lang w:val="en-US"/>
        </w:rPr>
        <w:t xml:space="preserve">step </w:t>
      </w:r>
      <w:r w:rsidR="0092293E" w:rsidRPr="00811408">
        <w:rPr>
          <w:rFonts w:ascii="Arial" w:hAnsi="Arial" w:cs="Arial"/>
          <w:sz w:val="24"/>
          <w:lang w:val="en-US"/>
        </w:rPr>
        <w:t>also occurs in the</w:t>
      </w:r>
      <w:r w:rsidR="006B62D3" w:rsidRPr="00811408">
        <w:rPr>
          <w:rFonts w:ascii="Arial" w:hAnsi="Arial" w:cs="Arial"/>
          <w:sz w:val="24"/>
          <w:lang w:val="en-US"/>
        </w:rPr>
        <w:t xml:space="preserve"> human body, more specific, it is the first step of the pentose-phosphate pathway.</w:t>
      </w:r>
      <w:r w:rsidR="0092293E" w:rsidRPr="00811408">
        <w:rPr>
          <w:rFonts w:ascii="Arial" w:hAnsi="Arial" w:cs="Arial"/>
          <w:sz w:val="24"/>
          <w:lang w:val="en-US"/>
        </w:rPr>
        <w:t xml:space="preserve"> </w:t>
      </w:r>
      <w:r w:rsidR="006B62D3" w:rsidRPr="00811408">
        <w:rPr>
          <w:rFonts w:ascii="Arial" w:hAnsi="Arial" w:cs="Arial"/>
          <w:sz w:val="24"/>
          <w:lang w:val="en-US"/>
        </w:rPr>
        <w:br/>
      </w:r>
      <w:r w:rsidR="0092293E" w:rsidRPr="00811408">
        <w:rPr>
          <w:rFonts w:ascii="Arial" w:hAnsi="Arial" w:cs="Arial"/>
          <w:sz w:val="24"/>
          <w:lang w:val="en-US"/>
        </w:rPr>
        <w:t>As a side product</w:t>
      </w:r>
      <w:r w:rsidR="006B62D3" w:rsidRPr="00811408">
        <w:rPr>
          <w:rFonts w:ascii="Arial" w:hAnsi="Arial" w:cs="Arial"/>
          <w:sz w:val="24"/>
          <w:lang w:val="en-US"/>
        </w:rPr>
        <w:t xml:space="preserve"> of this step</w:t>
      </w:r>
      <w:r w:rsidR="0092293E" w:rsidRPr="00811408">
        <w:rPr>
          <w:rFonts w:ascii="Arial" w:hAnsi="Arial" w:cs="Arial"/>
          <w:sz w:val="24"/>
          <w:lang w:val="en-US"/>
        </w:rPr>
        <w:t>, NAD</w:t>
      </w:r>
      <w:r w:rsidR="0092293E" w:rsidRPr="00811408">
        <w:rPr>
          <w:rFonts w:ascii="Arial" w:hAnsi="Arial" w:cs="Arial"/>
          <w:sz w:val="24"/>
          <w:vertAlign w:val="superscript"/>
          <w:lang w:val="en-US"/>
        </w:rPr>
        <w:t xml:space="preserve">+ </w:t>
      </w:r>
      <w:r w:rsidR="0092293E" w:rsidRPr="00811408">
        <w:rPr>
          <w:rFonts w:ascii="Arial" w:hAnsi="Arial" w:cs="Arial"/>
          <w:sz w:val="24"/>
          <w:lang w:val="en-US"/>
        </w:rPr>
        <w:t>is reduced to NADH. NADH has</w:t>
      </w:r>
      <w:r w:rsidR="006B62D3" w:rsidRPr="00811408">
        <w:rPr>
          <w:rFonts w:ascii="Arial" w:hAnsi="Arial" w:cs="Arial"/>
          <w:sz w:val="24"/>
          <w:lang w:val="en-US"/>
        </w:rPr>
        <w:t xml:space="preserve"> a very distinct absorption. NADH absorbs light at </w:t>
      </w:r>
      <w:r w:rsidR="006B62D3" w:rsidRPr="006E3414">
        <w:rPr>
          <w:rFonts w:ascii="Arial" w:hAnsi="Arial" w:cs="Arial"/>
          <w:color w:val="FF0000"/>
          <w:sz w:val="24"/>
          <w:lang w:val="en-US"/>
          <w:rPrChange w:id="107" w:author="Pfister  Barbara" w:date="2018-02-28T11:58:00Z">
            <w:rPr>
              <w:rFonts w:ascii="Arial" w:hAnsi="Arial" w:cs="Arial"/>
              <w:sz w:val="24"/>
              <w:lang w:val="en-US"/>
            </w:rPr>
          </w:rPrChange>
        </w:rPr>
        <w:t>380</w:t>
      </w:r>
      <w:r w:rsidR="006B62D3" w:rsidRPr="00811408">
        <w:rPr>
          <w:rFonts w:ascii="Arial" w:hAnsi="Arial" w:cs="Arial"/>
          <w:sz w:val="24"/>
          <w:lang w:val="en-US"/>
        </w:rPr>
        <w:t xml:space="preserve"> nm.</w:t>
      </w:r>
      <w:r w:rsidR="00B20545">
        <w:rPr>
          <w:rFonts w:ascii="Arial" w:hAnsi="Arial" w:cs="Arial"/>
          <w:sz w:val="24"/>
          <w:lang w:val="en-US"/>
        </w:rPr>
        <w:t xml:space="preserve"> After an incubation time of 20 min at room temperature, </w:t>
      </w:r>
      <w:r w:rsidR="00406DE1">
        <w:rPr>
          <w:rFonts w:ascii="Arial" w:hAnsi="Arial" w:cs="Arial"/>
          <w:sz w:val="24"/>
          <w:lang w:val="en-US"/>
        </w:rPr>
        <w:t>the absorption coefficient is measured.</w:t>
      </w:r>
      <w:r w:rsidR="006B62D3" w:rsidRPr="00811408">
        <w:rPr>
          <w:rFonts w:ascii="Arial" w:hAnsi="Arial" w:cs="Arial"/>
          <w:sz w:val="24"/>
          <w:lang w:val="en-US"/>
        </w:rPr>
        <w:t xml:space="preserve"> This </w:t>
      </w:r>
      <w:r w:rsidR="00406DE1">
        <w:rPr>
          <w:rFonts w:ascii="Arial" w:hAnsi="Arial" w:cs="Arial"/>
          <w:sz w:val="24"/>
          <w:lang w:val="en-US"/>
        </w:rPr>
        <w:t xml:space="preserve">value </w:t>
      </w:r>
      <w:r w:rsidR="006B62D3" w:rsidRPr="00811408">
        <w:rPr>
          <w:rFonts w:ascii="Arial" w:hAnsi="Arial" w:cs="Arial"/>
          <w:sz w:val="24"/>
          <w:lang w:val="en-US"/>
        </w:rPr>
        <w:t xml:space="preserve">can be used to determine the amount of NADH. Because the production one NADH also </w:t>
      </w:r>
      <w:r w:rsidR="00E8734C" w:rsidRPr="00811408">
        <w:rPr>
          <w:rFonts w:ascii="Arial" w:hAnsi="Arial" w:cs="Arial"/>
          <w:sz w:val="24"/>
          <w:lang w:val="en-US"/>
        </w:rPr>
        <w:t xml:space="preserve">needs </w:t>
      </w:r>
      <w:r w:rsidR="006B62D3" w:rsidRPr="00811408">
        <w:rPr>
          <w:rFonts w:ascii="Arial" w:hAnsi="Arial" w:cs="Arial"/>
          <w:sz w:val="24"/>
          <w:lang w:val="en-US"/>
        </w:rPr>
        <w:t xml:space="preserve">one Glucose, the initial amount of Glucose can be deduced.  </w:t>
      </w:r>
    </w:p>
    <w:p w14:paraId="5B882B5F" w14:textId="77777777" w:rsidR="008F2B62" w:rsidRDefault="00200F49" w:rsidP="008F2B62">
      <w:pPr>
        <w:keepNext/>
      </w:pPr>
      <w:r w:rsidRPr="00873E08">
        <w:rPr>
          <w:rFonts w:ascii="Arial" w:hAnsi="Arial" w:cs="Arial"/>
          <w:noProof/>
          <w:lang w:eastAsia="de-CH"/>
        </w:rPr>
        <w:drawing>
          <wp:inline distT="0" distB="0" distL="0" distR="0" wp14:anchorId="37E72411" wp14:editId="395F7CA3">
            <wp:extent cx="5760720" cy="19456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45640"/>
                    </a:xfrm>
                    <a:prstGeom prst="rect">
                      <a:avLst/>
                    </a:prstGeom>
                  </pic:spPr>
                </pic:pic>
              </a:graphicData>
            </a:graphic>
          </wp:inline>
        </w:drawing>
      </w:r>
    </w:p>
    <w:p w14:paraId="11F4D56C" w14:textId="77777777" w:rsidR="00200F49" w:rsidRPr="008F2B62" w:rsidRDefault="008F2B62" w:rsidP="008F2B62">
      <w:pPr>
        <w:pStyle w:val="Caption"/>
        <w:rPr>
          <w:rFonts w:ascii="Arial" w:hAnsi="Arial" w:cs="Arial"/>
          <w:color w:val="FF0000"/>
          <w:lang w:val="en-US"/>
        </w:rPr>
      </w:pPr>
      <w:r w:rsidRPr="008F2B62">
        <w:rPr>
          <w:lang w:val="en-US"/>
        </w:rPr>
        <w:t xml:space="preserve">Figure </w:t>
      </w:r>
      <w:r w:rsidR="00F31F4C">
        <w:rPr>
          <w:lang w:val="en-US"/>
        </w:rPr>
        <w:t>7</w:t>
      </w:r>
      <w:r w:rsidRPr="008F2B62">
        <w:rPr>
          <w:lang w:val="en-US"/>
        </w:rPr>
        <w:t xml:space="preserve">: Shown </w:t>
      </w:r>
      <w:r>
        <w:rPr>
          <w:lang w:val="en-US"/>
        </w:rPr>
        <w:t>are</w:t>
      </w:r>
      <w:r w:rsidRPr="008F2B62">
        <w:rPr>
          <w:lang w:val="en-US"/>
        </w:rPr>
        <w:t xml:space="preserve"> the </w:t>
      </w:r>
      <w:r>
        <w:rPr>
          <w:lang w:val="en-US"/>
        </w:rPr>
        <w:t xml:space="preserve">two </w:t>
      </w:r>
      <w:r w:rsidRPr="008F2B62">
        <w:rPr>
          <w:lang w:val="en-US"/>
        </w:rPr>
        <w:t>m</w:t>
      </w:r>
      <w:r>
        <w:rPr>
          <w:lang w:val="en-US"/>
        </w:rPr>
        <w:t xml:space="preserve">entioned steps, which are necessary for the determination of the amount of glucose [13] </w:t>
      </w:r>
    </w:p>
    <w:p w14:paraId="78AC5803" w14:textId="77777777" w:rsidR="00811408" w:rsidRPr="008F2B62" w:rsidRDefault="00811408" w:rsidP="00043A5B">
      <w:pPr>
        <w:rPr>
          <w:rFonts w:ascii="Arial" w:eastAsiaTheme="majorEastAsia" w:hAnsi="Arial" w:cs="Arial"/>
          <w:color w:val="1F3763" w:themeColor="accent1" w:themeShade="7F"/>
          <w:sz w:val="24"/>
          <w:szCs w:val="24"/>
          <w:lang w:val="en-US"/>
        </w:rPr>
      </w:pPr>
    </w:p>
    <w:p w14:paraId="06B96BBF" w14:textId="77777777" w:rsidR="004A54CA" w:rsidRPr="008F2B62" w:rsidRDefault="004A54CA" w:rsidP="00811408">
      <w:pPr>
        <w:rPr>
          <w:rFonts w:ascii="Arial" w:eastAsiaTheme="majorEastAsia" w:hAnsi="Arial" w:cs="Arial"/>
          <w:color w:val="1F3763" w:themeColor="accent1" w:themeShade="7F"/>
          <w:sz w:val="24"/>
          <w:szCs w:val="24"/>
          <w:lang w:val="en-US"/>
        </w:rPr>
      </w:pPr>
    </w:p>
    <w:p w14:paraId="12672D38" w14:textId="77777777" w:rsidR="008F2B62" w:rsidRDefault="008F2B62" w:rsidP="00811408">
      <w:pPr>
        <w:rPr>
          <w:rFonts w:ascii="Arial" w:eastAsiaTheme="majorEastAsia" w:hAnsi="Arial" w:cs="Arial"/>
          <w:color w:val="1F3763" w:themeColor="accent1" w:themeShade="7F"/>
          <w:sz w:val="24"/>
          <w:szCs w:val="24"/>
          <w:lang w:val="en-US"/>
        </w:rPr>
      </w:pPr>
    </w:p>
    <w:p w14:paraId="1B3E84FA" w14:textId="77777777" w:rsidR="00C762DB" w:rsidRPr="0041372F" w:rsidRDefault="008A5A9C" w:rsidP="00811408">
      <w:pPr>
        <w:rPr>
          <w:rFonts w:ascii="Arial" w:eastAsiaTheme="majorEastAsia" w:hAnsi="Arial" w:cs="Arial"/>
          <w:color w:val="1F3763" w:themeColor="accent1" w:themeShade="7F"/>
          <w:sz w:val="24"/>
          <w:szCs w:val="24"/>
          <w:lang w:val="en-US"/>
        </w:rPr>
      </w:pPr>
      <w:r w:rsidRPr="00873E08">
        <w:rPr>
          <w:rFonts w:ascii="Arial" w:hAnsi="Arial" w:cs="Arial"/>
          <w:noProof/>
          <w:lang w:eastAsia="de-CH"/>
        </w:rPr>
        <w:lastRenderedPageBreak/>
        <w:drawing>
          <wp:anchor distT="0" distB="0" distL="114300" distR="114300" simplePos="0" relativeHeight="251668480" behindDoc="0" locked="0" layoutInCell="1" allowOverlap="1" wp14:anchorId="1F3D589A" wp14:editId="0F7CC831">
            <wp:simplePos x="0" y="0"/>
            <wp:positionH relativeFrom="margin">
              <wp:align>left</wp:align>
            </wp:positionH>
            <wp:positionV relativeFrom="paragraph">
              <wp:posOffset>213995</wp:posOffset>
            </wp:positionV>
            <wp:extent cx="4941570" cy="353060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1570" cy="3530600"/>
                    </a:xfrm>
                    <a:prstGeom prst="rect">
                      <a:avLst/>
                    </a:prstGeom>
                    <a:noFill/>
                    <a:ln>
                      <a:noFill/>
                    </a:ln>
                  </pic:spPr>
                </pic:pic>
              </a:graphicData>
            </a:graphic>
          </wp:anchor>
        </w:drawing>
      </w:r>
      <w:r w:rsidR="00811408" w:rsidRPr="0041372F">
        <w:rPr>
          <w:rFonts w:ascii="Arial" w:eastAsiaTheme="majorEastAsia" w:hAnsi="Arial" w:cs="Arial"/>
          <w:color w:val="1F3763" w:themeColor="accent1" w:themeShade="7F"/>
          <w:sz w:val="24"/>
          <w:szCs w:val="24"/>
          <w:lang w:val="en-US"/>
        </w:rPr>
        <w:t xml:space="preserve">Calibration </w:t>
      </w:r>
      <w:proofErr w:type="spellStart"/>
      <w:r w:rsidR="00811408" w:rsidRPr="0041372F">
        <w:rPr>
          <w:rFonts w:ascii="Arial" w:eastAsiaTheme="majorEastAsia" w:hAnsi="Arial" w:cs="Arial"/>
          <w:color w:val="1F3763" w:themeColor="accent1" w:themeShade="7F"/>
          <w:sz w:val="24"/>
          <w:szCs w:val="24"/>
          <w:lang w:val="en-US"/>
        </w:rPr>
        <w:t>cruve</w:t>
      </w:r>
      <w:proofErr w:type="spellEnd"/>
    </w:p>
    <w:p w14:paraId="4880372C" w14:textId="77777777" w:rsidR="00811408" w:rsidRPr="0041372F" w:rsidRDefault="00811408" w:rsidP="00043A5B">
      <w:pPr>
        <w:rPr>
          <w:rFonts w:ascii="Arial" w:eastAsiaTheme="majorEastAsia" w:hAnsi="Arial" w:cs="Arial"/>
          <w:color w:val="1F3763" w:themeColor="accent1" w:themeShade="7F"/>
          <w:sz w:val="24"/>
          <w:szCs w:val="24"/>
          <w:lang w:val="en-US"/>
        </w:rPr>
      </w:pPr>
    </w:p>
    <w:p w14:paraId="79D17058" w14:textId="77777777" w:rsidR="00811408" w:rsidRPr="0041372F" w:rsidRDefault="00811408" w:rsidP="00043A5B">
      <w:pPr>
        <w:rPr>
          <w:rFonts w:ascii="Arial" w:eastAsiaTheme="majorEastAsia" w:hAnsi="Arial" w:cs="Arial"/>
          <w:color w:val="1F3763" w:themeColor="accent1" w:themeShade="7F"/>
          <w:sz w:val="24"/>
          <w:szCs w:val="24"/>
          <w:lang w:val="en-US"/>
        </w:rPr>
      </w:pPr>
    </w:p>
    <w:p w14:paraId="72CFC63E" w14:textId="77777777" w:rsidR="00811408" w:rsidRPr="0041372F" w:rsidRDefault="00811408" w:rsidP="00043A5B">
      <w:pPr>
        <w:rPr>
          <w:rFonts w:ascii="Arial" w:eastAsiaTheme="majorEastAsia" w:hAnsi="Arial" w:cs="Arial"/>
          <w:color w:val="1F3763" w:themeColor="accent1" w:themeShade="7F"/>
          <w:sz w:val="24"/>
          <w:szCs w:val="24"/>
          <w:lang w:val="en-US"/>
        </w:rPr>
      </w:pPr>
    </w:p>
    <w:p w14:paraId="27F5367B" w14:textId="77777777" w:rsidR="00811408" w:rsidRPr="0041372F" w:rsidRDefault="00811408" w:rsidP="00043A5B">
      <w:pPr>
        <w:rPr>
          <w:rFonts w:ascii="Arial" w:eastAsiaTheme="majorEastAsia" w:hAnsi="Arial" w:cs="Arial"/>
          <w:color w:val="1F3763" w:themeColor="accent1" w:themeShade="7F"/>
          <w:sz w:val="24"/>
          <w:szCs w:val="24"/>
          <w:lang w:val="en-US"/>
        </w:rPr>
      </w:pPr>
    </w:p>
    <w:p w14:paraId="0537CD33" w14:textId="77777777" w:rsidR="00C762DB" w:rsidRPr="0041372F" w:rsidRDefault="00C762DB" w:rsidP="00043A5B">
      <w:pPr>
        <w:rPr>
          <w:rFonts w:ascii="Arial" w:eastAsiaTheme="majorEastAsia" w:hAnsi="Arial" w:cs="Arial"/>
          <w:color w:val="1F3763" w:themeColor="accent1" w:themeShade="7F"/>
          <w:sz w:val="24"/>
          <w:szCs w:val="24"/>
          <w:lang w:val="en-US"/>
        </w:rPr>
      </w:pPr>
    </w:p>
    <w:p w14:paraId="48C7E010" w14:textId="77777777" w:rsidR="004A54CA" w:rsidRPr="0041372F" w:rsidRDefault="004A54CA" w:rsidP="00043A5B">
      <w:pPr>
        <w:rPr>
          <w:rFonts w:ascii="Arial" w:eastAsiaTheme="majorEastAsia" w:hAnsi="Arial" w:cs="Arial"/>
          <w:color w:val="1F3763" w:themeColor="accent1" w:themeShade="7F"/>
          <w:sz w:val="24"/>
          <w:szCs w:val="24"/>
          <w:lang w:val="en-US"/>
        </w:rPr>
      </w:pPr>
    </w:p>
    <w:p w14:paraId="36EBAB0B" w14:textId="77777777" w:rsidR="004A54CA" w:rsidRPr="0041372F" w:rsidRDefault="004A54CA" w:rsidP="00043A5B">
      <w:pPr>
        <w:rPr>
          <w:rFonts w:ascii="Arial" w:eastAsiaTheme="majorEastAsia" w:hAnsi="Arial" w:cs="Arial"/>
          <w:color w:val="1F3763" w:themeColor="accent1" w:themeShade="7F"/>
          <w:sz w:val="24"/>
          <w:szCs w:val="24"/>
          <w:lang w:val="en-US"/>
        </w:rPr>
      </w:pPr>
    </w:p>
    <w:p w14:paraId="0A0D87B0" w14:textId="77777777" w:rsidR="004A54CA" w:rsidRPr="0041372F" w:rsidRDefault="004A54CA" w:rsidP="00043A5B">
      <w:pPr>
        <w:rPr>
          <w:rFonts w:ascii="Arial" w:eastAsiaTheme="majorEastAsia" w:hAnsi="Arial" w:cs="Arial"/>
          <w:color w:val="1F3763" w:themeColor="accent1" w:themeShade="7F"/>
          <w:sz w:val="24"/>
          <w:szCs w:val="24"/>
          <w:lang w:val="en-US"/>
        </w:rPr>
      </w:pPr>
    </w:p>
    <w:p w14:paraId="441B1160" w14:textId="77777777" w:rsidR="004A54CA" w:rsidRPr="0041372F" w:rsidRDefault="004A54CA" w:rsidP="00043A5B">
      <w:pPr>
        <w:rPr>
          <w:rFonts w:ascii="Arial" w:eastAsiaTheme="majorEastAsia" w:hAnsi="Arial" w:cs="Arial"/>
          <w:color w:val="1F3763" w:themeColor="accent1" w:themeShade="7F"/>
          <w:sz w:val="24"/>
          <w:szCs w:val="24"/>
          <w:lang w:val="en-US"/>
        </w:rPr>
      </w:pPr>
    </w:p>
    <w:p w14:paraId="5D7670AE" w14:textId="77777777" w:rsidR="00C762DB" w:rsidRPr="0041372F" w:rsidRDefault="00C762DB" w:rsidP="00043A5B">
      <w:pPr>
        <w:rPr>
          <w:rFonts w:ascii="Arial" w:eastAsiaTheme="majorEastAsia" w:hAnsi="Arial" w:cs="Arial"/>
          <w:color w:val="1F3763" w:themeColor="accent1" w:themeShade="7F"/>
          <w:sz w:val="24"/>
          <w:szCs w:val="24"/>
          <w:lang w:val="en-US"/>
        </w:rPr>
      </w:pPr>
    </w:p>
    <w:p w14:paraId="23CDB721" w14:textId="77777777" w:rsidR="00C762DB" w:rsidRPr="0041372F" w:rsidRDefault="00C762DB" w:rsidP="00043A5B">
      <w:pPr>
        <w:rPr>
          <w:rFonts w:ascii="Arial" w:eastAsiaTheme="majorEastAsia" w:hAnsi="Arial" w:cs="Arial"/>
          <w:color w:val="1F3763" w:themeColor="accent1" w:themeShade="7F"/>
          <w:sz w:val="24"/>
          <w:szCs w:val="24"/>
          <w:lang w:val="en-US"/>
        </w:rPr>
      </w:pPr>
    </w:p>
    <w:p w14:paraId="25F72064" w14:textId="77777777" w:rsidR="00C762DB" w:rsidRPr="0041372F" w:rsidRDefault="00C762DB" w:rsidP="00043A5B">
      <w:pPr>
        <w:rPr>
          <w:rFonts w:ascii="Arial" w:eastAsiaTheme="majorEastAsia" w:hAnsi="Arial" w:cs="Arial"/>
          <w:color w:val="1F3763" w:themeColor="accent1" w:themeShade="7F"/>
          <w:sz w:val="24"/>
          <w:szCs w:val="24"/>
          <w:lang w:val="en-US"/>
        </w:rPr>
      </w:pPr>
    </w:p>
    <w:p w14:paraId="14A26709" w14:textId="77777777" w:rsidR="00F31F4C" w:rsidRPr="00873E08" w:rsidRDefault="00F31F4C" w:rsidP="00F31F4C">
      <w:pPr>
        <w:pStyle w:val="Caption"/>
        <w:rPr>
          <w:rFonts w:ascii="Arial" w:hAnsi="Arial" w:cs="Arial"/>
          <w:lang w:val="en-US"/>
        </w:rPr>
      </w:pPr>
      <w:r w:rsidRPr="00873E08">
        <w:rPr>
          <w:rFonts w:ascii="Arial" w:hAnsi="Arial" w:cs="Arial"/>
          <w:lang w:val="en-US"/>
        </w:rPr>
        <w:t xml:space="preserve">Figure </w:t>
      </w:r>
      <w:r>
        <w:rPr>
          <w:rFonts w:ascii="Arial" w:hAnsi="Arial" w:cs="Arial"/>
          <w:lang w:val="en-US"/>
        </w:rPr>
        <w:t>8</w:t>
      </w:r>
      <w:r w:rsidRPr="00873E08">
        <w:rPr>
          <w:rFonts w:ascii="Arial" w:hAnsi="Arial" w:cs="Arial"/>
          <w:lang w:val="en-US"/>
        </w:rPr>
        <w:t xml:space="preserve">: </w:t>
      </w:r>
      <w:r>
        <w:rPr>
          <w:rFonts w:ascii="Arial" w:hAnsi="Arial" w:cs="Arial"/>
          <w:lang w:val="en-US"/>
        </w:rPr>
        <w:t>This figure shows the calibration curve and the linear regression</w:t>
      </w:r>
    </w:p>
    <w:p w14:paraId="35577B6B" w14:textId="77777777" w:rsidR="00C762DB" w:rsidRPr="0041372F" w:rsidRDefault="00C762DB" w:rsidP="00043A5B">
      <w:pPr>
        <w:rPr>
          <w:rFonts w:ascii="Arial" w:eastAsiaTheme="majorEastAsia" w:hAnsi="Arial" w:cs="Arial"/>
          <w:color w:val="1F3763" w:themeColor="accent1" w:themeShade="7F"/>
          <w:sz w:val="24"/>
          <w:szCs w:val="24"/>
          <w:lang w:val="en-US"/>
        </w:rPr>
      </w:pPr>
    </w:p>
    <w:p w14:paraId="782685B8" w14:textId="77777777" w:rsidR="00E03E5C" w:rsidRDefault="00E03E5C" w:rsidP="00E03E5C">
      <w:pPr>
        <w:rPr>
          <w:rFonts w:ascii="Arial" w:eastAsiaTheme="majorEastAsia" w:hAnsi="Arial" w:cs="Arial"/>
          <w:color w:val="1F3763" w:themeColor="accent1" w:themeShade="7F"/>
          <w:sz w:val="24"/>
          <w:szCs w:val="24"/>
          <w:lang w:val="en-US"/>
        </w:rPr>
      </w:pPr>
      <w:r>
        <w:rPr>
          <w:rFonts w:ascii="Arial" w:eastAsiaTheme="majorEastAsia" w:hAnsi="Arial" w:cs="Arial"/>
          <w:color w:val="1F3763" w:themeColor="accent1" w:themeShade="7F"/>
          <w:sz w:val="24"/>
          <w:szCs w:val="24"/>
          <w:lang w:val="en-US"/>
        </w:rPr>
        <w:t>Calculation of</w:t>
      </w:r>
      <w:r w:rsidR="004C6F88">
        <w:rPr>
          <w:rFonts w:ascii="Arial" w:eastAsiaTheme="majorEastAsia" w:hAnsi="Arial" w:cs="Arial"/>
          <w:color w:val="1F3763" w:themeColor="accent1" w:themeShade="7F"/>
          <w:sz w:val="24"/>
          <w:szCs w:val="24"/>
          <w:lang w:val="en-US"/>
        </w:rPr>
        <w:t xml:space="preserve"> the molar </w:t>
      </w:r>
      <w:r w:rsidR="008743A9">
        <w:rPr>
          <w:rFonts w:ascii="Arial" w:eastAsiaTheme="majorEastAsia" w:hAnsi="Arial" w:cs="Arial"/>
          <w:color w:val="1F3763" w:themeColor="accent1" w:themeShade="7F"/>
          <w:sz w:val="24"/>
          <w:szCs w:val="24"/>
          <w:lang w:val="en-US"/>
        </w:rPr>
        <w:t xml:space="preserve">extinction </w:t>
      </w:r>
      <w:proofErr w:type="gramStart"/>
      <w:r w:rsidR="008743A9">
        <w:rPr>
          <w:rFonts w:ascii="Arial" w:eastAsiaTheme="majorEastAsia" w:hAnsi="Arial" w:cs="Arial"/>
          <w:color w:val="1F3763" w:themeColor="accent1" w:themeShade="7F"/>
          <w:sz w:val="24"/>
          <w:szCs w:val="24"/>
          <w:lang w:val="en-US"/>
        </w:rPr>
        <w:t>coefficient</w:t>
      </w:r>
      <w:r w:rsidR="008743A9">
        <w:rPr>
          <w:rFonts w:ascii="Arial" w:eastAsiaTheme="majorEastAsia" w:hAnsi="Arial" w:cs="Arial"/>
          <w:color w:val="1F3763" w:themeColor="accent1" w:themeShade="7F"/>
          <w:sz w:val="24"/>
          <w:szCs w:val="24"/>
          <w:vertAlign w:val="superscript"/>
          <w:lang w:val="en-US"/>
        </w:rPr>
        <w:t>[</w:t>
      </w:r>
      <w:proofErr w:type="gramEnd"/>
      <w:r w:rsidR="008743A9">
        <w:rPr>
          <w:rFonts w:ascii="Arial" w:eastAsiaTheme="majorEastAsia" w:hAnsi="Arial" w:cs="Arial"/>
          <w:color w:val="1F3763" w:themeColor="accent1" w:themeShade="7F"/>
          <w:sz w:val="24"/>
          <w:szCs w:val="24"/>
          <w:vertAlign w:val="superscript"/>
          <w:lang w:val="en-US"/>
        </w:rPr>
        <w:t>2]</w:t>
      </w:r>
      <w:r w:rsidRPr="008D2BA4">
        <w:rPr>
          <w:rFonts w:ascii="Arial" w:eastAsiaTheme="majorEastAsia" w:hAnsi="Arial" w:cs="Arial"/>
          <w:color w:val="1F3763" w:themeColor="accent1" w:themeShade="7F"/>
          <w:sz w:val="24"/>
          <w:szCs w:val="24"/>
          <w:lang w:val="en-US"/>
        </w:rPr>
        <w:t>:</w:t>
      </w:r>
    </w:p>
    <w:p w14:paraId="78E4D97A" w14:textId="77777777" w:rsidR="008743A9" w:rsidRDefault="008743A9" w:rsidP="00E03E5C">
      <w:pPr>
        <w:rPr>
          <w:rFonts w:ascii="Arial" w:eastAsiaTheme="majorEastAsia" w:hAnsi="Arial" w:cs="Arial"/>
          <w:color w:val="1F3763" w:themeColor="accent1" w:themeShade="7F"/>
          <w:sz w:val="24"/>
          <w:szCs w:val="24"/>
          <w:lang w:val="en-US"/>
        </w:rPr>
      </w:pPr>
      <w:r>
        <w:rPr>
          <w:noProof/>
          <w:lang w:eastAsia="de-CH"/>
        </w:rPr>
        <w:drawing>
          <wp:inline distT="0" distB="0" distL="0" distR="0" wp14:anchorId="4118B4C6" wp14:editId="6BDBF9E0">
            <wp:extent cx="979714" cy="22105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7077" cy="231736"/>
                    </a:xfrm>
                    <a:prstGeom prst="rect">
                      <a:avLst/>
                    </a:prstGeom>
                  </pic:spPr>
                </pic:pic>
              </a:graphicData>
            </a:graphic>
          </wp:inline>
        </w:drawing>
      </w:r>
    </w:p>
    <w:p w14:paraId="7E78246A" w14:textId="77777777" w:rsidR="007E29B2" w:rsidRPr="00370D64" w:rsidRDefault="007E29B2" w:rsidP="00E03E5C">
      <w:pPr>
        <w:rPr>
          <w:rFonts w:ascii="Arial" w:hAnsi="Arial" w:cs="Arial"/>
          <w:sz w:val="24"/>
          <w:lang w:val="en-US"/>
        </w:rPr>
      </w:pPr>
      <w:r>
        <w:rPr>
          <w:rFonts w:ascii="Arial" w:eastAsiaTheme="majorEastAsia" w:hAnsi="Arial" w:cs="Arial"/>
          <w:noProof/>
          <w:color w:val="1F3763" w:themeColor="accent1" w:themeShade="7F"/>
          <w:sz w:val="24"/>
          <w:szCs w:val="24"/>
          <w:lang w:eastAsia="de-CH"/>
        </w:rPr>
        <w:drawing>
          <wp:inline distT="0" distB="0" distL="0" distR="0" wp14:anchorId="710E006E" wp14:editId="4133781E">
            <wp:extent cx="1012056" cy="62939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6198" cy="638187"/>
                    </a:xfrm>
                    <a:prstGeom prst="rect">
                      <a:avLst/>
                    </a:prstGeom>
                    <a:noFill/>
                    <a:ln>
                      <a:noFill/>
                    </a:ln>
                  </pic:spPr>
                </pic:pic>
              </a:graphicData>
            </a:graphic>
          </wp:inline>
        </w:drawing>
      </w:r>
      <w:r w:rsidRPr="00370D64">
        <w:rPr>
          <w:rFonts w:ascii="Arial" w:eastAsiaTheme="majorEastAsia" w:hAnsi="Arial" w:cs="Arial"/>
          <w:color w:val="1F3763" w:themeColor="accent1" w:themeShade="7F"/>
          <w:sz w:val="24"/>
          <w:szCs w:val="24"/>
          <w:lang w:val="en-US"/>
        </w:rPr>
        <w:t xml:space="preserve"> </w:t>
      </w:r>
      <w:proofErr w:type="spellStart"/>
      <w:proofErr w:type="gramStart"/>
      <w:r w:rsidRPr="00370D64">
        <w:rPr>
          <w:rFonts w:ascii="Arial" w:hAnsi="Arial" w:cs="Arial"/>
          <w:sz w:val="24"/>
          <w:lang w:val="en-US"/>
        </w:rPr>
        <w:t>mit</w:t>
      </w:r>
      <w:proofErr w:type="spellEnd"/>
      <w:proofErr w:type="gramEnd"/>
      <w:r w:rsidRPr="00370D64">
        <w:rPr>
          <w:rFonts w:ascii="Arial" w:hAnsi="Arial" w:cs="Arial"/>
          <w:sz w:val="24"/>
          <w:lang w:val="en-US"/>
        </w:rPr>
        <w:t xml:space="preserve"> E = 1, c = 80nmol/µliter, l = 1cm</w:t>
      </w:r>
    </w:p>
    <w:p w14:paraId="6219E387" w14:textId="77777777" w:rsidR="007E29B2" w:rsidRPr="007E29B2" w:rsidRDefault="007E29B2" w:rsidP="00E03E5C">
      <w:pPr>
        <w:rPr>
          <w:rFonts w:ascii="Arial" w:hAnsi="Arial" w:cs="Arial"/>
          <w:sz w:val="24"/>
          <w:lang w:val="en-US"/>
        </w:rPr>
      </w:pPr>
      <w:r w:rsidRPr="00A04C43">
        <w:rPr>
          <w:rFonts w:ascii="Arial" w:hAnsi="Arial" w:cs="Arial"/>
          <w:sz w:val="24"/>
          <w:lang w:val="en-US"/>
        </w:rPr>
        <w:br/>
      </w:r>
      <w:commentRangeStart w:id="108"/>
      <w:r w:rsidRPr="007E29B2">
        <w:rPr>
          <w:rFonts w:ascii="Arial" w:hAnsi="Arial" w:cs="Arial"/>
          <w:sz w:val="24"/>
          <w:lang w:val="en-US"/>
        </w:rPr>
        <w:t>Epsilon = 1.0</w:t>
      </w:r>
      <w:proofErr w:type="gramStart"/>
      <w:r w:rsidRPr="007E29B2">
        <w:rPr>
          <w:rFonts w:ascii="Arial" w:hAnsi="Arial" w:cs="Arial"/>
          <w:sz w:val="24"/>
          <w:lang w:val="en-US"/>
        </w:rPr>
        <w:t>/(</w:t>
      </w:r>
      <w:proofErr w:type="gramEnd"/>
      <w:r w:rsidRPr="007E29B2">
        <w:rPr>
          <w:rFonts w:ascii="Arial" w:hAnsi="Arial" w:cs="Arial"/>
          <w:sz w:val="24"/>
          <w:lang w:val="en-US"/>
        </w:rPr>
        <w:t>1cm*80nmol/µliter)</w:t>
      </w:r>
      <w:commentRangeEnd w:id="108"/>
      <w:r w:rsidR="00C440BA">
        <w:rPr>
          <w:rStyle w:val="CommentReference"/>
        </w:rPr>
        <w:commentReference w:id="108"/>
      </w:r>
    </w:p>
    <w:p w14:paraId="163A96F9" w14:textId="77777777" w:rsidR="007E29B2" w:rsidRPr="007E29B2" w:rsidRDefault="007E29B2" w:rsidP="00E03E5C">
      <w:pPr>
        <w:rPr>
          <w:rFonts w:ascii="Arial" w:hAnsi="Arial" w:cs="Arial"/>
          <w:sz w:val="24"/>
          <w:lang w:val="en-US"/>
        </w:rPr>
      </w:pPr>
      <w:r w:rsidRPr="007E29B2">
        <w:rPr>
          <w:rFonts w:ascii="Arial" w:hAnsi="Arial" w:cs="Arial"/>
          <w:noProof/>
          <w:sz w:val="24"/>
          <w:lang w:eastAsia="de-CH"/>
        </w:rPr>
        <mc:AlternateContent>
          <mc:Choice Requires="wps">
            <w:drawing>
              <wp:anchor distT="0" distB="0" distL="114300" distR="114300" simplePos="0" relativeHeight="251677696" behindDoc="0" locked="0" layoutInCell="1" allowOverlap="1" wp14:anchorId="6E93EFFC" wp14:editId="3C6A95A0">
                <wp:simplePos x="0" y="0"/>
                <wp:positionH relativeFrom="margin">
                  <wp:posOffset>-47213</wp:posOffset>
                </wp:positionH>
                <wp:positionV relativeFrom="paragraph">
                  <wp:posOffset>200660</wp:posOffset>
                </wp:positionV>
                <wp:extent cx="2440380" cy="17813"/>
                <wp:effectExtent l="0" t="0" r="36195" b="20320"/>
                <wp:wrapNone/>
                <wp:docPr id="17" name="Gerader Verbinder 17"/>
                <wp:cNvGraphicFramePr/>
                <a:graphic xmlns:a="http://schemas.openxmlformats.org/drawingml/2006/main">
                  <a:graphicData uri="http://schemas.microsoft.com/office/word/2010/wordprocessingShape">
                    <wps:wsp>
                      <wps:cNvCnPr/>
                      <wps:spPr>
                        <a:xfrm flipV="1">
                          <a:off x="0" y="0"/>
                          <a:ext cx="2440380" cy="178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761B67" id="Gerader Verbinder 17" o:spid="_x0000_s1026" style="position:absolute;flip:y;z-index:251677696;visibility:visible;mso-wrap-style:square;mso-wrap-distance-left:9pt;mso-wrap-distance-top:0;mso-wrap-distance-right:9pt;mso-wrap-distance-bottom:0;mso-position-horizontal:absolute;mso-position-horizontal-relative:margin;mso-position-vertical:absolute;mso-position-vertical-relative:text" from="-3.7pt,15.8pt" to="188.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" strokecolor="black [3200]" strokeweight="1pt">
                <v:stroke joinstyle="miter"/>
                <w10:wrap anchorx="margin"/>
              </v:line>
            </w:pict>
          </mc:Fallback>
        </mc:AlternateContent>
      </w:r>
      <w:r w:rsidRPr="007E29B2">
        <w:rPr>
          <w:rFonts w:ascii="Arial" w:hAnsi="Arial" w:cs="Arial"/>
          <w:noProof/>
          <w:sz w:val="24"/>
          <w:lang w:eastAsia="de-CH"/>
        </w:rPr>
        <mc:AlternateContent>
          <mc:Choice Requires="wps">
            <w:drawing>
              <wp:anchor distT="0" distB="0" distL="114300" distR="114300" simplePos="0" relativeHeight="251675648" behindDoc="0" locked="0" layoutInCell="1" allowOverlap="1" wp14:anchorId="5FFAF75C" wp14:editId="39F07544">
                <wp:simplePos x="0" y="0"/>
                <wp:positionH relativeFrom="column">
                  <wp:posOffset>-44772</wp:posOffset>
                </wp:positionH>
                <wp:positionV relativeFrom="paragraph">
                  <wp:posOffset>167929</wp:posOffset>
                </wp:positionV>
                <wp:extent cx="2440380" cy="17813"/>
                <wp:effectExtent l="0" t="0" r="36195" b="20320"/>
                <wp:wrapNone/>
                <wp:docPr id="16" name="Gerader Verbinder 16"/>
                <wp:cNvGraphicFramePr/>
                <a:graphic xmlns:a="http://schemas.openxmlformats.org/drawingml/2006/main">
                  <a:graphicData uri="http://schemas.microsoft.com/office/word/2010/wordprocessingShape">
                    <wps:wsp>
                      <wps:cNvCnPr/>
                      <wps:spPr>
                        <a:xfrm flipV="1">
                          <a:off x="0" y="0"/>
                          <a:ext cx="2440380" cy="178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C0AF6B" id="Gerader Verbinder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55pt,13.2pt" to="188.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" strokecolor="black [3200]" strokeweight="1pt">
                <v:stroke joinstyle="miter"/>
              </v:line>
            </w:pict>
          </mc:Fallback>
        </mc:AlternateContent>
      </w:r>
      <w:r w:rsidRPr="007E29B2">
        <w:rPr>
          <w:rFonts w:ascii="Arial" w:hAnsi="Arial" w:cs="Arial"/>
          <w:sz w:val="24"/>
          <w:lang w:val="en-US"/>
        </w:rPr>
        <w:t>Epsilon= 1.25*10^-2 nmol/µliter</w:t>
      </w:r>
    </w:p>
    <w:p w14:paraId="60BE9BA2" w14:textId="77777777" w:rsidR="00C762DB" w:rsidRPr="00A04C43" w:rsidRDefault="00C762DB" w:rsidP="00043A5B">
      <w:pPr>
        <w:rPr>
          <w:rFonts w:ascii="Arial" w:eastAsiaTheme="majorEastAsia" w:hAnsi="Arial" w:cs="Arial"/>
          <w:color w:val="1F3763" w:themeColor="accent1" w:themeShade="7F"/>
          <w:sz w:val="24"/>
          <w:szCs w:val="24"/>
          <w:lang w:val="en-US"/>
        </w:rPr>
      </w:pPr>
    </w:p>
    <w:p w14:paraId="0B657324" w14:textId="77777777" w:rsidR="00043A5B" w:rsidRPr="008D2BA4" w:rsidRDefault="00043A5B" w:rsidP="00043A5B">
      <w:pPr>
        <w:rPr>
          <w:rFonts w:ascii="Arial" w:eastAsiaTheme="majorEastAsia" w:hAnsi="Arial" w:cs="Arial"/>
          <w:color w:val="1F3763" w:themeColor="accent1" w:themeShade="7F"/>
          <w:sz w:val="24"/>
          <w:szCs w:val="24"/>
          <w:lang w:val="en-US"/>
        </w:rPr>
      </w:pPr>
      <w:r w:rsidRPr="008D2BA4">
        <w:rPr>
          <w:rFonts w:ascii="Arial" w:eastAsiaTheme="majorEastAsia" w:hAnsi="Arial" w:cs="Arial"/>
          <w:color w:val="1F3763" w:themeColor="accent1" w:themeShade="7F"/>
          <w:sz w:val="24"/>
          <w:szCs w:val="24"/>
          <w:lang w:val="en-US"/>
        </w:rPr>
        <w:t>Results:</w:t>
      </w:r>
    </w:p>
    <w:p w14:paraId="4DFEE506" w14:textId="77777777" w:rsidR="00873E08" w:rsidRDefault="00873E08" w:rsidP="00873E08">
      <w:pPr>
        <w:rPr>
          <w:rFonts w:ascii="Arial" w:hAnsi="Arial" w:cs="Arial"/>
          <w:sz w:val="24"/>
          <w:lang w:val="en-US"/>
        </w:rPr>
      </w:pPr>
      <w:r w:rsidRPr="00811408">
        <w:rPr>
          <w:rFonts w:ascii="Arial" w:hAnsi="Arial" w:cs="Arial"/>
          <w:sz w:val="24"/>
          <w:lang w:val="en-US"/>
        </w:rPr>
        <w:t>The obtained values are depicted in the following table. The graph shows the relation between the difference between start and end extinction (y-axis) and time (x-axis)</w:t>
      </w:r>
    </w:p>
    <w:p w14:paraId="46A4F2D1" w14:textId="77777777" w:rsidR="00E03E5C" w:rsidRDefault="00E03E5C" w:rsidP="00873E08">
      <w:pPr>
        <w:rPr>
          <w:rFonts w:ascii="Arial" w:hAnsi="Arial" w:cs="Arial"/>
          <w:sz w:val="24"/>
          <w:lang w:val="en-US"/>
        </w:rPr>
      </w:pPr>
    </w:p>
    <w:p w14:paraId="41041B62" w14:textId="77777777" w:rsidR="00E03E5C" w:rsidRPr="00811408" w:rsidRDefault="00E03E5C" w:rsidP="00873E08">
      <w:pPr>
        <w:rPr>
          <w:rFonts w:ascii="Arial" w:hAnsi="Arial" w:cs="Arial"/>
          <w:sz w:val="24"/>
          <w:lang w:val="en-US"/>
        </w:rPr>
      </w:pPr>
    </w:p>
    <w:p w14:paraId="559B682D" w14:textId="77777777" w:rsidR="00873E08" w:rsidRPr="00873E08" w:rsidRDefault="00873E08" w:rsidP="00043A5B">
      <w:pPr>
        <w:rPr>
          <w:rFonts w:ascii="Arial" w:eastAsiaTheme="majorEastAsia" w:hAnsi="Arial" w:cs="Arial"/>
          <w:color w:val="1F3763" w:themeColor="accent1" w:themeShade="7F"/>
          <w:sz w:val="24"/>
          <w:szCs w:val="24"/>
          <w:lang w:val="en-US"/>
        </w:rPr>
      </w:pPr>
    </w:p>
    <w:p w14:paraId="45F85D90" w14:textId="77777777" w:rsidR="00F31F4C" w:rsidRDefault="00F31F4C" w:rsidP="00043A5B">
      <w:pPr>
        <w:rPr>
          <w:rFonts w:ascii="Arial" w:hAnsi="Arial" w:cs="Arial"/>
          <w:u w:val="single"/>
          <w:lang w:val="en-US"/>
        </w:rPr>
      </w:pPr>
    </w:p>
    <w:p w14:paraId="642A47A2" w14:textId="77777777" w:rsidR="00D9153F" w:rsidRDefault="00D9153F" w:rsidP="00043A5B">
      <w:pPr>
        <w:rPr>
          <w:rFonts w:ascii="Arial" w:hAnsi="Arial" w:cs="Arial"/>
          <w:u w:val="single"/>
          <w:lang w:val="en-US"/>
        </w:rPr>
      </w:pPr>
      <w:r w:rsidRPr="00873E08">
        <w:rPr>
          <w:rFonts w:ascii="Arial" w:hAnsi="Arial" w:cs="Arial"/>
          <w:noProof/>
          <w:lang w:eastAsia="de-CH"/>
        </w:rPr>
        <w:lastRenderedPageBreak/>
        <w:drawing>
          <wp:inline distT="0" distB="0" distL="0" distR="0" wp14:anchorId="58CF7A4F" wp14:editId="2A9402EA">
            <wp:extent cx="5029200" cy="35306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530600"/>
                    </a:xfrm>
                    <a:prstGeom prst="rect">
                      <a:avLst/>
                    </a:prstGeom>
                    <a:noFill/>
                    <a:ln>
                      <a:noFill/>
                    </a:ln>
                  </pic:spPr>
                </pic:pic>
              </a:graphicData>
            </a:graphic>
          </wp:inline>
        </w:drawing>
      </w:r>
    </w:p>
    <w:p w14:paraId="450B0863" w14:textId="77777777" w:rsidR="00F31F4C" w:rsidRPr="00873E08" w:rsidRDefault="00F31F4C" w:rsidP="00F31F4C">
      <w:pPr>
        <w:pStyle w:val="Caption"/>
        <w:rPr>
          <w:rFonts w:ascii="Arial" w:hAnsi="Arial" w:cs="Arial"/>
          <w:lang w:val="en-US"/>
        </w:rPr>
      </w:pPr>
      <w:r w:rsidRPr="00873E08">
        <w:rPr>
          <w:rFonts w:ascii="Arial" w:hAnsi="Arial" w:cs="Arial"/>
          <w:lang w:val="en-US"/>
        </w:rPr>
        <w:t xml:space="preserve">Figure </w:t>
      </w:r>
      <w:r>
        <w:rPr>
          <w:rFonts w:ascii="Arial" w:hAnsi="Arial" w:cs="Arial"/>
          <w:lang w:val="en-US"/>
        </w:rPr>
        <w:t>9</w:t>
      </w:r>
      <w:r w:rsidRPr="00873E08">
        <w:rPr>
          <w:rFonts w:ascii="Arial" w:hAnsi="Arial" w:cs="Arial"/>
          <w:lang w:val="en-US"/>
        </w:rPr>
        <w:t xml:space="preserve">: </w:t>
      </w:r>
      <w:r>
        <w:rPr>
          <w:rFonts w:ascii="Arial" w:hAnsi="Arial" w:cs="Arial"/>
          <w:lang w:val="en-US"/>
        </w:rPr>
        <w:t xml:space="preserve">This figure shows the relation between the extinction and time. </w:t>
      </w:r>
    </w:p>
    <w:p w14:paraId="534DA571" w14:textId="77777777" w:rsidR="00F31F4C" w:rsidRPr="00873E08" w:rsidRDefault="00F31F4C" w:rsidP="00043A5B">
      <w:pPr>
        <w:rPr>
          <w:rFonts w:ascii="Arial" w:hAnsi="Arial" w:cs="Arial"/>
          <w:u w:val="single"/>
          <w:lang w:val="en-US"/>
        </w:rPr>
      </w:pPr>
    </w:p>
    <w:tbl>
      <w:tblPr>
        <w:tblStyle w:val="TableGrid"/>
        <w:tblW w:w="0" w:type="auto"/>
        <w:tblLook w:val="04A0" w:firstRow="1" w:lastRow="0" w:firstColumn="1" w:lastColumn="0" w:noHBand="0" w:noVBand="1"/>
      </w:tblPr>
      <w:tblGrid>
        <w:gridCol w:w="1399"/>
        <w:gridCol w:w="1271"/>
        <w:gridCol w:w="1272"/>
        <w:gridCol w:w="1280"/>
        <w:gridCol w:w="1280"/>
        <w:gridCol w:w="1280"/>
        <w:gridCol w:w="1280"/>
      </w:tblGrid>
      <w:tr w:rsidR="00873E08" w:rsidRPr="00873E08" w14:paraId="54994C0E" w14:textId="77777777" w:rsidTr="00F31F4C">
        <w:tc>
          <w:tcPr>
            <w:tcW w:w="1399" w:type="dxa"/>
          </w:tcPr>
          <w:p w14:paraId="64D0B3F8" w14:textId="77777777" w:rsidR="00873E08" w:rsidRPr="00873E08" w:rsidRDefault="00873E08" w:rsidP="00043A5B">
            <w:pPr>
              <w:rPr>
                <w:rFonts w:ascii="Arial" w:hAnsi="Arial" w:cs="Arial"/>
                <w:b/>
                <w:sz w:val="28"/>
                <w:lang w:val="en-US"/>
              </w:rPr>
            </w:pPr>
            <w:r w:rsidRPr="00873E08">
              <w:rPr>
                <w:rFonts w:ascii="Arial" w:hAnsi="Arial" w:cs="Arial"/>
                <w:b/>
                <w:sz w:val="28"/>
                <w:lang w:val="en-US"/>
              </w:rPr>
              <w:t>WT</w:t>
            </w:r>
          </w:p>
        </w:tc>
        <w:tc>
          <w:tcPr>
            <w:tcW w:w="1271" w:type="dxa"/>
          </w:tcPr>
          <w:p w14:paraId="35951BB8" w14:textId="77777777" w:rsidR="00873E08" w:rsidRPr="00873E08" w:rsidRDefault="00873E08" w:rsidP="00043A5B">
            <w:pPr>
              <w:rPr>
                <w:rFonts w:ascii="Arial" w:hAnsi="Arial" w:cs="Arial"/>
                <w:b/>
                <w:sz w:val="28"/>
                <w:lang w:val="en-US"/>
              </w:rPr>
            </w:pPr>
            <w:r w:rsidRPr="00873E08">
              <w:rPr>
                <w:rFonts w:ascii="Arial" w:hAnsi="Arial" w:cs="Arial"/>
                <w:b/>
                <w:sz w:val="28"/>
                <w:lang w:val="en-US"/>
              </w:rPr>
              <w:t>Zero point</w:t>
            </w:r>
          </w:p>
        </w:tc>
        <w:tc>
          <w:tcPr>
            <w:tcW w:w="1272" w:type="dxa"/>
          </w:tcPr>
          <w:p w14:paraId="34552787" w14:textId="77777777" w:rsidR="00873E08" w:rsidRPr="00873E08" w:rsidRDefault="00873E08" w:rsidP="00043A5B">
            <w:pPr>
              <w:rPr>
                <w:rFonts w:ascii="Arial" w:hAnsi="Arial" w:cs="Arial"/>
                <w:b/>
                <w:sz w:val="28"/>
                <w:lang w:val="en-US"/>
              </w:rPr>
            </w:pPr>
            <w:r w:rsidRPr="00873E08">
              <w:rPr>
                <w:rFonts w:ascii="Arial" w:hAnsi="Arial" w:cs="Arial"/>
                <w:b/>
                <w:sz w:val="28"/>
                <w:lang w:val="en-US"/>
              </w:rPr>
              <w:t>5min</w:t>
            </w:r>
          </w:p>
        </w:tc>
        <w:tc>
          <w:tcPr>
            <w:tcW w:w="1280" w:type="dxa"/>
          </w:tcPr>
          <w:p w14:paraId="41DA3D09" w14:textId="77777777" w:rsidR="00873E08" w:rsidRPr="00873E08" w:rsidRDefault="00873E08" w:rsidP="00043A5B">
            <w:pPr>
              <w:rPr>
                <w:rFonts w:ascii="Arial" w:hAnsi="Arial" w:cs="Arial"/>
                <w:b/>
                <w:sz w:val="28"/>
                <w:lang w:val="en-US"/>
              </w:rPr>
            </w:pPr>
            <w:r w:rsidRPr="00873E08">
              <w:rPr>
                <w:rFonts w:ascii="Arial" w:hAnsi="Arial" w:cs="Arial"/>
                <w:b/>
                <w:sz w:val="28"/>
                <w:lang w:val="en-US"/>
              </w:rPr>
              <w:t>10min</w:t>
            </w:r>
          </w:p>
        </w:tc>
        <w:tc>
          <w:tcPr>
            <w:tcW w:w="1280" w:type="dxa"/>
          </w:tcPr>
          <w:p w14:paraId="6C6457AF" w14:textId="77777777" w:rsidR="00873E08" w:rsidRPr="00873E08" w:rsidRDefault="00873E08" w:rsidP="00043A5B">
            <w:pPr>
              <w:rPr>
                <w:rFonts w:ascii="Arial" w:hAnsi="Arial" w:cs="Arial"/>
                <w:b/>
                <w:sz w:val="28"/>
                <w:lang w:val="en-US"/>
              </w:rPr>
            </w:pPr>
            <w:r w:rsidRPr="00873E08">
              <w:rPr>
                <w:rFonts w:ascii="Arial" w:hAnsi="Arial" w:cs="Arial"/>
                <w:b/>
                <w:sz w:val="28"/>
                <w:lang w:val="en-US"/>
              </w:rPr>
              <w:t>15min</w:t>
            </w:r>
          </w:p>
        </w:tc>
        <w:tc>
          <w:tcPr>
            <w:tcW w:w="1280" w:type="dxa"/>
          </w:tcPr>
          <w:p w14:paraId="6084D779" w14:textId="77777777" w:rsidR="00873E08" w:rsidRPr="00873E08" w:rsidRDefault="00873E08" w:rsidP="00043A5B">
            <w:pPr>
              <w:rPr>
                <w:rFonts w:ascii="Arial" w:hAnsi="Arial" w:cs="Arial"/>
                <w:b/>
                <w:sz w:val="28"/>
                <w:lang w:val="en-US"/>
              </w:rPr>
            </w:pPr>
            <w:r w:rsidRPr="00873E08">
              <w:rPr>
                <w:rFonts w:ascii="Arial" w:hAnsi="Arial" w:cs="Arial"/>
                <w:b/>
                <w:sz w:val="28"/>
                <w:lang w:val="en-US"/>
              </w:rPr>
              <w:t>20min</w:t>
            </w:r>
          </w:p>
        </w:tc>
        <w:tc>
          <w:tcPr>
            <w:tcW w:w="1280" w:type="dxa"/>
          </w:tcPr>
          <w:p w14:paraId="634B2362" w14:textId="77777777" w:rsidR="00873E08" w:rsidRPr="00873E08" w:rsidRDefault="00873E08" w:rsidP="00043A5B">
            <w:pPr>
              <w:rPr>
                <w:rFonts w:ascii="Arial" w:hAnsi="Arial" w:cs="Arial"/>
                <w:b/>
                <w:sz w:val="28"/>
                <w:lang w:val="en-US"/>
              </w:rPr>
            </w:pPr>
            <w:r w:rsidRPr="00873E08">
              <w:rPr>
                <w:rFonts w:ascii="Arial" w:hAnsi="Arial" w:cs="Arial"/>
                <w:b/>
                <w:sz w:val="28"/>
                <w:lang w:val="en-US"/>
              </w:rPr>
              <w:t>30min</w:t>
            </w:r>
          </w:p>
        </w:tc>
      </w:tr>
      <w:tr w:rsidR="00873E08" w:rsidRPr="00873E08" w14:paraId="4DF49D86" w14:textId="77777777" w:rsidTr="00F31F4C">
        <w:tc>
          <w:tcPr>
            <w:tcW w:w="1399" w:type="dxa"/>
          </w:tcPr>
          <w:p w14:paraId="18078CAE" w14:textId="77777777" w:rsidR="00873E08" w:rsidRPr="00873E08" w:rsidRDefault="00873E08" w:rsidP="00043A5B">
            <w:pPr>
              <w:rPr>
                <w:rFonts w:ascii="Arial" w:hAnsi="Arial" w:cs="Arial"/>
                <w:sz w:val="28"/>
                <w:lang w:val="en-US"/>
              </w:rPr>
            </w:pPr>
            <w:r w:rsidRPr="00873E08">
              <w:rPr>
                <w:rFonts w:ascii="Arial" w:hAnsi="Arial" w:cs="Arial"/>
                <w:sz w:val="28"/>
                <w:lang w:val="en-US"/>
              </w:rPr>
              <w:t>Start extinction</w:t>
            </w:r>
          </w:p>
        </w:tc>
        <w:tc>
          <w:tcPr>
            <w:tcW w:w="1271" w:type="dxa"/>
          </w:tcPr>
          <w:p w14:paraId="74ACAFA5" w14:textId="77777777" w:rsidR="00873E08" w:rsidRPr="00873E08" w:rsidRDefault="00873E08" w:rsidP="00043A5B">
            <w:pPr>
              <w:rPr>
                <w:rFonts w:ascii="Arial" w:hAnsi="Arial" w:cs="Arial"/>
                <w:sz w:val="28"/>
                <w:lang w:val="en-US"/>
              </w:rPr>
            </w:pPr>
            <w:r w:rsidRPr="00873E08">
              <w:rPr>
                <w:rFonts w:ascii="Arial" w:hAnsi="Arial" w:cs="Arial"/>
                <w:sz w:val="28"/>
                <w:lang w:val="en-US"/>
              </w:rPr>
              <w:t>0.095</w:t>
            </w:r>
          </w:p>
        </w:tc>
        <w:tc>
          <w:tcPr>
            <w:tcW w:w="1272" w:type="dxa"/>
          </w:tcPr>
          <w:p w14:paraId="1FDB553D" w14:textId="77777777" w:rsidR="00873E08" w:rsidRPr="00873E08" w:rsidRDefault="00873E08" w:rsidP="00043A5B">
            <w:pPr>
              <w:rPr>
                <w:rFonts w:ascii="Arial" w:hAnsi="Arial" w:cs="Arial"/>
                <w:sz w:val="28"/>
                <w:lang w:val="en-US"/>
              </w:rPr>
            </w:pPr>
            <w:r w:rsidRPr="00873E08">
              <w:rPr>
                <w:rFonts w:ascii="Arial" w:hAnsi="Arial" w:cs="Arial"/>
                <w:sz w:val="28"/>
                <w:lang w:val="en-US"/>
              </w:rPr>
              <w:t>0.064</w:t>
            </w:r>
          </w:p>
        </w:tc>
        <w:tc>
          <w:tcPr>
            <w:tcW w:w="1280" w:type="dxa"/>
          </w:tcPr>
          <w:p w14:paraId="3C61C839" w14:textId="77777777" w:rsidR="00873E08" w:rsidRPr="00873E08" w:rsidRDefault="00873E08" w:rsidP="00043A5B">
            <w:pPr>
              <w:rPr>
                <w:rFonts w:ascii="Arial" w:hAnsi="Arial" w:cs="Arial"/>
                <w:sz w:val="28"/>
                <w:lang w:val="en-US"/>
              </w:rPr>
            </w:pPr>
            <w:r w:rsidRPr="00873E08">
              <w:rPr>
                <w:rFonts w:ascii="Arial" w:hAnsi="Arial" w:cs="Arial"/>
                <w:sz w:val="28"/>
                <w:lang w:val="en-US"/>
              </w:rPr>
              <w:t>0.067</w:t>
            </w:r>
          </w:p>
        </w:tc>
        <w:tc>
          <w:tcPr>
            <w:tcW w:w="1280" w:type="dxa"/>
          </w:tcPr>
          <w:p w14:paraId="0E4AFBFE" w14:textId="77777777" w:rsidR="00873E08" w:rsidRPr="00873E08" w:rsidRDefault="00873E08" w:rsidP="00043A5B">
            <w:pPr>
              <w:rPr>
                <w:rFonts w:ascii="Arial" w:hAnsi="Arial" w:cs="Arial"/>
                <w:sz w:val="28"/>
                <w:lang w:val="en-US"/>
              </w:rPr>
            </w:pPr>
            <w:r w:rsidRPr="00873E08">
              <w:rPr>
                <w:rFonts w:ascii="Arial" w:hAnsi="Arial" w:cs="Arial"/>
                <w:sz w:val="28"/>
                <w:lang w:val="en-US"/>
              </w:rPr>
              <w:t>0.077</w:t>
            </w:r>
          </w:p>
        </w:tc>
        <w:tc>
          <w:tcPr>
            <w:tcW w:w="1280" w:type="dxa"/>
          </w:tcPr>
          <w:p w14:paraId="6DB1E51C" w14:textId="77777777" w:rsidR="00873E08" w:rsidRPr="00873E08" w:rsidRDefault="00873E08" w:rsidP="00043A5B">
            <w:pPr>
              <w:rPr>
                <w:rFonts w:ascii="Arial" w:hAnsi="Arial" w:cs="Arial"/>
                <w:sz w:val="28"/>
                <w:lang w:val="en-US"/>
              </w:rPr>
            </w:pPr>
            <w:r w:rsidRPr="00873E08">
              <w:rPr>
                <w:rFonts w:ascii="Arial" w:hAnsi="Arial" w:cs="Arial"/>
                <w:sz w:val="28"/>
                <w:lang w:val="en-US"/>
              </w:rPr>
              <w:t>0.096</w:t>
            </w:r>
          </w:p>
        </w:tc>
        <w:tc>
          <w:tcPr>
            <w:tcW w:w="1280" w:type="dxa"/>
          </w:tcPr>
          <w:p w14:paraId="5CAF58F5" w14:textId="77777777" w:rsidR="00873E08" w:rsidRPr="00873E08" w:rsidRDefault="00873E08" w:rsidP="00043A5B">
            <w:pPr>
              <w:rPr>
                <w:rFonts w:ascii="Arial" w:hAnsi="Arial" w:cs="Arial"/>
                <w:sz w:val="28"/>
                <w:lang w:val="en-US"/>
              </w:rPr>
            </w:pPr>
            <w:r w:rsidRPr="00873E08">
              <w:rPr>
                <w:rFonts w:ascii="Arial" w:hAnsi="Arial" w:cs="Arial"/>
                <w:sz w:val="28"/>
                <w:lang w:val="en-US"/>
              </w:rPr>
              <w:t>0.051</w:t>
            </w:r>
          </w:p>
        </w:tc>
      </w:tr>
      <w:tr w:rsidR="00873E08" w:rsidRPr="00873E08" w14:paraId="478AD478" w14:textId="77777777" w:rsidTr="00F31F4C">
        <w:tc>
          <w:tcPr>
            <w:tcW w:w="1399" w:type="dxa"/>
          </w:tcPr>
          <w:p w14:paraId="3C4BF472" w14:textId="77777777" w:rsidR="00873E08" w:rsidRPr="00873E08" w:rsidRDefault="00873E08" w:rsidP="00043A5B">
            <w:pPr>
              <w:rPr>
                <w:rFonts w:ascii="Arial" w:hAnsi="Arial" w:cs="Arial"/>
                <w:sz w:val="28"/>
                <w:lang w:val="en-US"/>
              </w:rPr>
            </w:pPr>
            <w:r w:rsidRPr="00873E08">
              <w:rPr>
                <w:rFonts w:ascii="Arial" w:hAnsi="Arial" w:cs="Arial"/>
                <w:sz w:val="28"/>
                <w:lang w:val="en-US"/>
              </w:rPr>
              <w:t>End extinction</w:t>
            </w:r>
          </w:p>
        </w:tc>
        <w:tc>
          <w:tcPr>
            <w:tcW w:w="1271" w:type="dxa"/>
          </w:tcPr>
          <w:p w14:paraId="48EDA04A" w14:textId="77777777" w:rsidR="00873E08" w:rsidRPr="00873E08" w:rsidRDefault="00873E08" w:rsidP="00043A5B">
            <w:pPr>
              <w:rPr>
                <w:rFonts w:ascii="Arial" w:hAnsi="Arial" w:cs="Arial"/>
                <w:sz w:val="28"/>
                <w:lang w:val="en-US"/>
              </w:rPr>
            </w:pPr>
            <w:r w:rsidRPr="00873E08">
              <w:rPr>
                <w:rFonts w:ascii="Arial" w:hAnsi="Arial" w:cs="Arial"/>
                <w:sz w:val="28"/>
                <w:lang w:val="en-US"/>
              </w:rPr>
              <w:t>0.240</w:t>
            </w:r>
          </w:p>
        </w:tc>
        <w:tc>
          <w:tcPr>
            <w:tcW w:w="1272" w:type="dxa"/>
          </w:tcPr>
          <w:p w14:paraId="5F2B1FC8" w14:textId="77777777" w:rsidR="00873E08" w:rsidRPr="00873E08" w:rsidRDefault="00873E08" w:rsidP="00043A5B">
            <w:pPr>
              <w:rPr>
                <w:rFonts w:ascii="Arial" w:hAnsi="Arial" w:cs="Arial"/>
                <w:sz w:val="28"/>
                <w:lang w:val="en-US"/>
              </w:rPr>
            </w:pPr>
            <w:r w:rsidRPr="00873E08">
              <w:rPr>
                <w:rFonts w:ascii="Arial" w:hAnsi="Arial" w:cs="Arial"/>
                <w:sz w:val="28"/>
                <w:lang w:val="en-US"/>
              </w:rPr>
              <w:t>0.155</w:t>
            </w:r>
          </w:p>
        </w:tc>
        <w:tc>
          <w:tcPr>
            <w:tcW w:w="1280" w:type="dxa"/>
          </w:tcPr>
          <w:p w14:paraId="146F20E3" w14:textId="77777777" w:rsidR="00873E08" w:rsidRPr="00873E08" w:rsidRDefault="00873E08" w:rsidP="00043A5B">
            <w:pPr>
              <w:rPr>
                <w:rFonts w:ascii="Arial" w:hAnsi="Arial" w:cs="Arial"/>
                <w:sz w:val="28"/>
                <w:lang w:val="en-US"/>
              </w:rPr>
            </w:pPr>
            <w:r w:rsidRPr="00873E08">
              <w:rPr>
                <w:rFonts w:ascii="Arial" w:hAnsi="Arial" w:cs="Arial"/>
                <w:sz w:val="28"/>
                <w:lang w:val="en-US"/>
              </w:rPr>
              <w:t>0.144</w:t>
            </w:r>
          </w:p>
        </w:tc>
        <w:tc>
          <w:tcPr>
            <w:tcW w:w="1280" w:type="dxa"/>
          </w:tcPr>
          <w:p w14:paraId="064D6728" w14:textId="77777777" w:rsidR="00873E08" w:rsidRPr="00873E08" w:rsidRDefault="00873E08" w:rsidP="00043A5B">
            <w:pPr>
              <w:rPr>
                <w:rFonts w:ascii="Arial" w:hAnsi="Arial" w:cs="Arial"/>
                <w:sz w:val="28"/>
                <w:lang w:val="en-US"/>
              </w:rPr>
            </w:pPr>
            <w:r w:rsidRPr="00873E08">
              <w:rPr>
                <w:rFonts w:ascii="Arial" w:hAnsi="Arial" w:cs="Arial"/>
                <w:sz w:val="28"/>
                <w:lang w:val="en-US"/>
              </w:rPr>
              <w:t>0.250</w:t>
            </w:r>
          </w:p>
        </w:tc>
        <w:tc>
          <w:tcPr>
            <w:tcW w:w="1280" w:type="dxa"/>
          </w:tcPr>
          <w:p w14:paraId="627B0FF8" w14:textId="77777777" w:rsidR="00873E08" w:rsidRPr="00873E08" w:rsidRDefault="00873E08" w:rsidP="00043A5B">
            <w:pPr>
              <w:rPr>
                <w:rFonts w:ascii="Arial" w:hAnsi="Arial" w:cs="Arial"/>
                <w:sz w:val="28"/>
                <w:lang w:val="en-US"/>
              </w:rPr>
            </w:pPr>
            <w:r w:rsidRPr="00873E08">
              <w:rPr>
                <w:rFonts w:ascii="Arial" w:hAnsi="Arial" w:cs="Arial"/>
                <w:sz w:val="28"/>
                <w:lang w:val="en-US"/>
              </w:rPr>
              <w:t>0.257</w:t>
            </w:r>
          </w:p>
        </w:tc>
        <w:tc>
          <w:tcPr>
            <w:tcW w:w="1280" w:type="dxa"/>
          </w:tcPr>
          <w:p w14:paraId="26207DE7" w14:textId="77777777" w:rsidR="00873E08" w:rsidRPr="00873E08" w:rsidRDefault="00873E08" w:rsidP="00043A5B">
            <w:pPr>
              <w:rPr>
                <w:rFonts w:ascii="Arial" w:hAnsi="Arial" w:cs="Arial"/>
                <w:sz w:val="28"/>
                <w:lang w:val="en-US"/>
              </w:rPr>
            </w:pPr>
            <w:r w:rsidRPr="00873E08">
              <w:rPr>
                <w:rFonts w:ascii="Arial" w:hAnsi="Arial" w:cs="Arial"/>
                <w:sz w:val="28"/>
                <w:lang w:val="en-US"/>
              </w:rPr>
              <w:t>0.305</w:t>
            </w:r>
          </w:p>
        </w:tc>
      </w:tr>
    </w:tbl>
    <w:p w14:paraId="3405D95C" w14:textId="77777777" w:rsidR="00F31F4C" w:rsidRDefault="00F31F4C" w:rsidP="00F31F4C">
      <w:pPr>
        <w:pStyle w:val="NoSpacing"/>
        <w:rPr>
          <w:rFonts w:ascii="Arial" w:hAnsi="Arial" w:cs="Arial"/>
          <w:i/>
        </w:rPr>
      </w:pPr>
    </w:p>
    <w:p w14:paraId="5F706920" w14:textId="77777777" w:rsidR="00F31F4C" w:rsidRPr="003A13D7" w:rsidRDefault="00F31F4C" w:rsidP="00F31F4C">
      <w:pPr>
        <w:pStyle w:val="NoSpacing"/>
        <w:rPr>
          <w:rFonts w:ascii="Arial" w:hAnsi="Arial" w:cs="Arial"/>
          <w:i/>
        </w:rPr>
      </w:pPr>
      <w:r>
        <w:rPr>
          <w:rFonts w:ascii="Arial" w:hAnsi="Arial" w:cs="Arial"/>
          <w:i/>
        </w:rPr>
        <w:t>Table 5</w:t>
      </w:r>
    </w:p>
    <w:p w14:paraId="767DCE22" w14:textId="77777777" w:rsidR="00873E08" w:rsidRPr="00873E08" w:rsidRDefault="00873E08" w:rsidP="00043A5B">
      <w:pPr>
        <w:rPr>
          <w:rFonts w:ascii="Arial" w:hAnsi="Arial" w:cs="Arial"/>
          <w:u w:val="single"/>
          <w:lang w:val="en-US"/>
        </w:rPr>
      </w:pPr>
    </w:p>
    <w:p w14:paraId="5359E291" w14:textId="77777777" w:rsidR="00043A5B" w:rsidRPr="00873E08" w:rsidRDefault="00043A5B" w:rsidP="00043A5B">
      <w:pPr>
        <w:rPr>
          <w:rFonts w:ascii="Arial" w:eastAsiaTheme="majorEastAsia" w:hAnsi="Arial" w:cs="Arial"/>
          <w:color w:val="1F3763" w:themeColor="accent1" w:themeShade="7F"/>
          <w:sz w:val="24"/>
          <w:szCs w:val="24"/>
        </w:rPr>
      </w:pPr>
      <w:commentRangeStart w:id="109"/>
      <w:proofErr w:type="spellStart"/>
      <w:r w:rsidRPr="00873E08">
        <w:rPr>
          <w:rFonts w:ascii="Arial" w:eastAsiaTheme="majorEastAsia" w:hAnsi="Arial" w:cs="Arial"/>
          <w:color w:val="1F3763" w:themeColor="accent1" w:themeShade="7F"/>
          <w:sz w:val="24"/>
          <w:szCs w:val="24"/>
        </w:rPr>
        <w:t>Discussion</w:t>
      </w:r>
      <w:proofErr w:type="spellEnd"/>
      <w:r w:rsidRPr="00873E08">
        <w:rPr>
          <w:rFonts w:ascii="Arial" w:eastAsiaTheme="majorEastAsia" w:hAnsi="Arial" w:cs="Arial"/>
          <w:color w:val="1F3763" w:themeColor="accent1" w:themeShade="7F"/>
          <w:sz w:val="24"/>
          <w:szCs w:val="24"/>
        </w:rPr>
        <w:t>:</w:t>
      </w:r>
      <w:commentRangeEnd w:id="109"/>
      <w:r w:rsidR="00C440BA">
        <w:rPr>
          <w:rStyle w:val="CommentReference"/>
        </w:rPr>
        <w:commentReference w:id="109"/>
      </w:r>
    </w:p>
    <w:p w14:paraId="3A55A407" w14:textId="77777777" w:rsidR="00043A5B" w:rsidRPr="00811408" w:rsidRDefault="00043A5B" w:rsidP="00043A5B">
      <w:pPr>
        <w:rPr>
          <w:rFonts w:ascii="Arial" w:hAnsi="Arial" w:cs="Arial"/>
          <w:sz w:val="24"/>
          <w:lang w:val="en-US"/>
        </w:rPr>
      </w:pPr>
      <w:r w:rsidRPr="00811408">
        <w:rPr>
          <w:rFonts w:ascii="Arial" w:hAnsi="Arial" w:cs="Arial"/>
          <w:sz w:val="24"/>
          <w:lang w:val="en-US"/>
        </w:rPr>
        <w:t>The obtained values are</w:t>
      </w:r>
      <w:r w:rsidR="00873E08" w:rsidRPr="00811408">
        <w:rPr>
          <w:rFonts w:ascii="Arial" w:hAnsi="Arial" w:cs="Arial"/>
          <w:sz w:val="24"/>
          <w:lang w:val="en-US"/>
        </w:rPr>
        <w:t xml:space="preserve"> highly</w:t>
      </w:r>
      <w:r w:rsidRPr="00811408">
        <w:rPr>
          <w:rFonts w:ascii="Arial" w:hAnsi="Arial" w:cs="Arial"/>
          <w:sz w:val="24"/>
          <w:lang w:val="en-US"/>
        </w:rPr>
        <w:t xml:space="preserve"> inconsistent</w:t>
      </w:r>
      <w:r w:rsidR="00571892" w:rsidRPr="00811408">
        <w:rPr>
          <w:rFonts w:ascii="Arial" w:hAnsi="Arial" w:cs="Arial"/>
          <w:sz w:val="24"/>
          <w:lang w:val="en-US"/>
        </w:rPr>
        <w:t>. This fa</w:t>
      </w:r>
      <w:r w:rsidR="000201E4" w:rsidRPr="00811408">
        <w:rPr>
          <w:rFonts w:ascii="Arial" w:hAnsi="Arial" w:cs="Arial"/>
          <w:sz w:val="24"/>
          <w:lang w:val="en-US"/>
        </w:rPr>
        <w:t>c</w:t>
      </w:r>
      <w:r w:rsidR="00571892" w:rsidRPr="00811408">
        <w:rPr>
          <w:rFonts w:ascii="Arial" w:hAnsi="Arial" w:cs="Arial"/>
          <w:sz w:val="24"/>
          <w:lang w:val="en-US"/>
        </w:rPr>
        <w:t xml:space="preserve">t might have different origins. There is the possibility, that the buffer was prepared wrong, so that the pH value was to high, so the enzyme could not work efficiently. </w:t>
      </w:r>
      <w:r w:rsidR="00571892" w:rsidRPr="00C440BA">
        <w:rPr>
          <w:rFonts w:ascii="Arial" w:hAnsi="Arial" w:cs="Arial"/>
          <w:color w:val="FF0000"/>
          <w:sz w:val="24"/>
          <w:lang w:val="en-US"/>
          <w:rPrChange w:id="110" w:author="Pfister  Barbara" w:date="2018-02-28T12:04:00Z">
            <w:rPr>
              <w:rFonts w:ascii="Arial" w:hAnsi="Arial" w:cs="Arial"/>
              <w:sz w:val="24"/>
              <w:lang w:val="en-US"/>
            </w:rPr>
          </w:rPrChange>
        </w:rPr>
        <w:t xml:space="preserve">Another source for the inconsistent values might be </w:t>
      </w:r>
      <w:r w:rsidR="00953EF5" w:rsidRPr="00C440BA">
        <w:rPr>
          <w:rFonts w:ascii="Arial" w:hAnsi="Arial" w:cs="Arial"/>
          <w:color w:val="FF0000"/>
          <w:sz w:val="24"/>
          <w:lang w:val="en-US"/>
          <w:rPrChange w:id="111" w:author="Pfister  Barbara" w:date="2018-02-28T12:04:00Z">
            <w:rPr>
              <w:rFonts w:ascii="Arial" w:hAnsi="Arial" w:cs="Arial"/>
              <w:sz w:val="24"/>
              <w:lang w:val="en-US"/>
            </w:rPr>
          </w:rPrChange>
        </w:rPr>
        <w:br/>
      </w:r>
      <w:r w:rsidR="00953EF5" w:rsidRPr="00811408">
        <w:rPr>
          <w:rFonts w:ascii="Arial" w:hAnsi="Arial" w:cs="Arial"/>
          <w:sz w:val="24"/>
          <w:lang w:val="en-US"/>
        </w:rPr>
        <w:t xml:space="preserve">Unfortunately </w:t>
      </w:r>
      <w:r w:rsidR="007911A6" w:rsidRPr="00811408">
        <w:rPr>
          <w:rFonts w:ascii="Arial" w:hAnsi="Arial" w:cs="Arial"/>
          <w:sz w:val="24"/>
          <w:lang w:val="en-US"/>
        </w:rPr>
        <w:t xml:space="preserve">we only performed the experiment on the wild type plant, so that we do not have any possibility to compare the values with the mutant. </w:t>
      </w:r>
      <w:r w:rsidR="00571892" w:rsidRPr="00811408">
        <w:rPr>
          <w:rFonts w:ascii="Arial" w:hAnsi="Arial" w:cs="Arial"/>
          <w:sz w:val="24"/>
          <w:lang w:val="en-US"/>
        </w:rPr>
        <w:t xml:space="preserve">  </w:t>
      </w:r>
    </w:p>
    <w:p w14:paraId="028261BC" w14:textId="77777777" w:rsidR="00873E08" w:rsidRDefault="00873E08" w:rsidP="00043A5B">
      <w:pPr>
        <w:rPr>
          <w:rFonts w:ascii="Arial" w:hAnsi="Arial" w:cs="Arial"/>
          <w:u w:val="single"/>
          <w:lang w:val="en-US"/>
        </w:rPr>
      </w:pPr>
    </w:p>
    <w:p w14:paraId="5EEC1DD2" w14:textId="77777777" w:rsidR="00F31F4C" w:rsidRDefault="00F31F4C" w:rsidP="00043A5B">
      <w:pPr>
        <w:rPr>
          <w:rFonts w:ascii="Arial" w:hAnsi="Arial" w:cs="Arial"/>
          <w:u w:val="single"/>
          <w:lang w:val="en-US"/>
        </w:rPr>
      </w:pPr>
    </w:p>
    <w:p w14:paraId="2340E7CC" w14:textId="77777777" w:rsidR="00F31F4C" w:rsidRPr="00873E08" w:rsidRDefault="00F31F4C" w:rsidP="00043A5B">
      <w:pPr>
        <w:rPr>
          <w:rFonts w:ascii="Arial" w:hAnsi="Arial" w:cs="Arial"/>
          <w:u w:val="single"/>
          <w:lang w:val="en-US"/>
        </w:rPr>
      </w:pPr>
    </w:p>
    <w:p w14:paraId="0C0933CF" w14:textId="77777777" w:rsidR="00873E08" w:rsidRPr="00873E08" w:rsidRDefault="00873E08" w:rsidP="00043A5B">
      <w:pPr>
        <w:rPr>
          <w:rFonts w:ascii="Arial" w:hAnsi="Arial" w:cs="Arial"/>
          <w:u w:val="single"/>
          <w:lang w:val="en-US"/>
        </w:rPr>
      </w:pPr>
    </w:p>
    <w:p w14:paraId="5815569A" w14:textId="77777777" w:rsidR="00BD0396" w:rsidRDefault="00BD0396" w:rsidP="00D27DA6">
      <w:pPr>
        <w:pStyle w:val="Heading2"/>
        <w:rPr>
          <w:rFonts w:ascii="Arial" w:eastAsiaTheme="minorHAnsi" w:hAnsi="Arial" w:cs="Arial"/>
          <w:color w:val="auto"/>
          <w:sz w:val="22"/>
          <w:szCs w:val="22"/>
          <w:u w:val="single"/>
          <w:lang w:val="en-US"/>
        </w:rPr>
      </w:pPr>
    </w:p>
    <w:p w14:paraId="45A839F2" w14:textId="77777777" w:rsidR="00D27DA6" w:rsidRPr="00873E08" w:rsidRDefault="00D27DA6" w:rsidP="00D27DA6">
      <w:pPr>
        <w:pStyle w:val="Heading2"/>
        <w:rPr>
          <w:rFonts w:ascii="Arial" w:hAnsi="Arial" w:cs="Arial"/>
          <w:lang w:val="en-US"/>
        </w:rPr>
      </w:pPr>
      <w:r w:rsidRPr="00873E08">
        <w:rPr>
          <w:rFonts w:ascii="Arial" w:hAnsi="Arial" w:cs="Arial"/>
          <w:lang w:val="en-US"/>
        </w:rPr>
        <w:t xml:space="preserve">Experiment C31.2: Systemic gene silencing in </w:t>
      </w:r>
      <w:proofErr w:type="spellStart"/>
      <w:r w:rsidRPr="00873E08">
        <w:rPr>
          <w:rFonts w:ascii="Arial" w:hAnsi="Arial" w:cs="Arial"/>
          <w:i/>
          <w:lang w:val="en-US"/>
        </w:rPr>
        <w:t>Nicotiana</w:t>
      </w:r>
      <w:proofErr w:type="spellEnd"/>
      <w:r w:rsidRPr="00873E08">
        <w:rPr>
          <w:rFonts w:ascii="Arial" w:hAnsi="Arial" w:cs="Arial"/>
          <w:i/>
          <w:lang w:val="en-US"/>
        </w:rPr>
        <w:t xml:space="preserve"> </w:t>
      </w:r>
      <w:proofErr w:type="spellStart"/>
      <w:r w:rsidRPr="00873E08">
        <w:rPr>
          <w:rFonts w:ascii="Arial" w:hAnsi="Arial" w:cs="Arial"/>
          <w:i/>
          <w:lang w:val="en-US"/>
        </w:rPr>
        <w:t>benthamiana</w:t>
      </w:r>
      <w:proofErr w:type="spellEnd"/>
      <w:r w:rsidRPr="00873E08">
        <w:rPr>
          <w:rFonts w:ascii="Arial" w:hAnsi="Arial" w:cs="Arial"/>
          <w:lang w:val="en-US"/>
        </w:rPr>
        <w:t xml:space="preserve"> plants</w:t>
      </w:r>
    </w:p>
    <w:p w14:paraId="61C3D73F" w14:textId="77777777" w:rsidR="00D27DA6" w:rsidRPr="00873E08" w:rsidRDefault="00D27DA6" w:rsidP="00D27DA6">
      <w:pPr>
        <w:pStyle w:val="NoSpacing"/>
        <w:rPr>
          <w:rFonts w:ascii="Arial" w:hAnsi="Arial" w:cs="Arial"/>
        </w:rPr>
      </w:pPr>
    </w:p>
    <w:p w14:paraId="31258007" w14:textId="77777777" w:rsidR="00D27DA6" w:rsidRPr="00873E08" w:rsidRDefault="00D27DA6" w:rsidP="00D27DA6">
      <w:pPr>
        <w:pStyle w:val="Heading3"/>
        <w:rPr>
          <w:rFonts w:ascii="Arial" w:hAnsi="Arial" w:cs="Arial"/>
          <w:lang w:val="en-US"/>
        </w:rPr>
      </w:pPr>
      <w:commentRangeStart w:id="112"/>
      <w:r w:rsidRPr="00873E08">
        <w:rPr>
          <w:rFonts w:ascii="Arial" w:hAnsi="Arial" w:cs="Arial"/>
          <w:lang w:val="en-US"/>
        </w:rPr>
        <w:t>Introduction</w:t>
      </w:r>
      <w:commentRangeEnd w:id="112"/>
      <w:r w:rsidR="0099363E">
        <w:rPr>
          <w:rStyle w:val="CommentReference"/>
          <w:rFonts w:asciiTheme="minorHAnsi" w:eastAsiaTheme="minorHAnsi" w:hAnsiTheme="minorHAnsi" w:cstheme="minorBidi"/>
          <w:color w:val="auto"/>
        </w:rPr>
        <w:commentReference w:id="112"/>
      </w:r>
      <w:r w:rsidRPr="00873E08">
        <w:rPr>
          <w:rFonts w:ascii="Arial" w:hAnsi="Arial" w:cs="Arial"/>
          <w:lang w:val="en-US"/>
        </w:rPr>
        <w:t xml:space="preserve"> </w:t>
      </w:r>
      <w:r w:rsidRPr="00873E08">
        <w:rPr>
          <w:rFonts w:ascii="Arial" w:hAnsi="Arial" w:cs="Arial"/>
          <w:vertAlign w:val="superscript"/>
          <w:lang w:val="en-US"/>
        </w:rPr>
        <w:t>[1</w:t>
      </w:r>
      <w:proofErr w:type="gramStart"/>
      <w:r w:rsidRPr="00873E08">
        <w:rPr>
          <w:rFonts w:ascii="Arial" w:hAnsi="Arial" w:cs="Arial"/>
          <w:vertAlign w:val="superscript"/>
          <w:lang w:val="en-US"/>
        </w:rPr>
        <w:t>][</w:t>
      </w:r>
      <w:proofErr w:type="gramEnd"/>
      <w:r w:rsidRPr="00873E08">
        <w:rPr>
          <w:rFonts w:ascii="Arial" w:hAnsi="Arial" w:cs="Arial"/>
          <w:vertAlign w:val="superscript"/>
          <w:lang w:val="en-US"/>
        </w:rPr>
        <w:t>2]</w:t>
      </w:r>
    </w:p>
    <w:p w14:paraId="1459B97B" w14:textId="77777777" w:rsidR="0099363E" w:rsidRDefault="00D27DA6" w:rsidP="00D27DA6">
      <w:pPr>
        <w:pStyle w:val="NoSpacing"/>
        <w:rPr>
          <w:ins w:id="113" w:author="Pfister  Barbara" w:date="2018-02-28T12:54:00Z"/>
          <w:rFonts w:ascii="Arial" w:hAnsi="Arial" w:cs="Arial"/>
          <w:sz w:val="24"/>
        </w:rPr>
      </w:pPr>
      <w:r w:rsidRPr="008D2BA4">
        <w:rPr>
          <w:rFonts w:ascii="Arial" w:hAnsi="Arial" w:cs="Arial"/>
          <w:sz w:val="24"/>
        </w:rPr>
        <w:t>Gene expression can be influenced by RNA silencing. This means</w:t>
      </w:r>
      <w:ins w:id="114" w:author="Pfister  Barbara" w:date="2018-02-28T12:53:00Z">
        <w:r w:rsidR="0099363E">
          <w:rPr>
            <w:rFonts w:ascii="Arial" w:hAnsi="Arial" w:cs="Arial"/>
            <w:sz w:val="24"/>
          </w:rPr>
          <w:t xml:space="preserve"> that</w:t>
        </w:r>
      </w:ins>
      <w:del w:id="115" w:author="Pfister  Barbara" w:date="2018-02-28T12:53:00Z">
        <w:r w:rsidRPr="008D2BA4" w:rsidDel="0099363E">
          <w:rPr>
            <w:rFonts w:ascii="Arial" w:hAnsi="Arial" w:cs="Arial"/>
            <w:sz w:val="24"/>
          </w:rPr>
          <w:delText>,</w:delText>
        </w:r>
      </w:del>
      <w:r w:rsidRPr="008D2BA4">
        <w:rPr>
          <w:rFonts w:ascii="Arial" w:hAnsi="Arial" w:cs="Arial"/>
          <w:sz w:val="24"/>
        </w:rPr>
        <w:t xml:space="preserve"> mRNA is transcriptional or post-transcriptional influenced by miRNA or siRNA. The consequence is</w:t>
      </w:r>
      <w:del w:id="116" w:author="Pfister  Barbara" w:date="2018-02-28T12:53:00Z">
        <w:r w:rsidRPr="008D2BA4" w:rsidDel="0099363E">
          <w:rPr>
            <w:rFonts w:ascii="Arial" w:hAnsi="Arial" w:cs="Arial"/>
            <w:sz w:val="24"/>
          </w:rPr>
          <w:delText>,</w:delText>
        </w:r>
      </w:del>
      <w:r w:rsidRPr="008D2BA4">
        <w:rPr>
          <w:rFonts w:ascii="Arial" w:hAnsi="Arial" w:cs="Arial"/>
          <w:sz w:val="24"/>
        </w:rPr>
        <w:t xml:space="preserve"> that the mRNA </w:t>
      </w:r>
      <w:proofErr w:type="gramStart"/>
      <w:r w:rsidRPr="008D2BA4">
        <w:rPr>
          <w:rFonts w:ascii="Arial" w:hAnsi="Arial" w:cs="Arial"/>
          <w:sz w:val="24"/>
        </w:rPr>
        <w:t>can’t</w:t>
      </w:r>
      <w:proofErr w:type="gramEnd"/>
      <w:r w:rsidRPr="008D2BA4">
        <w:rPr>
          <w:rFonts w:ascii="Arial" w:hAnsi="Arial" w:cs="Arial"/>
          <w:sz w:val="24"/>
        </w:rPr>
        <w:t xml:space="preserve"> be further processed and the protein, for which the mRNA is coding will not be produced.</w:t>
      </w:r>
    </w:p>
    <w:p w14:paraId="06AD54DA" w14:textId="0AB602C9" w:rsidR="00D27DA6" w:rsidRPr="008D2BA4" w:rsidRDefault="00D27DA6" w:rsidP="00D27DA6">
      <w:pPr>
        <w:pStyle w:val="NoSpacing"/>
        <w:rPr>
          <w:rFonts w:ascii="Arial" w:hAnsi="Arial" w:cs="Arial"/>
          <w:sz w:val="24"/>
        </w:rPr>
      </w:pPr>
      <w:del w:id="117" w:author="Pfister  Barbara" w:date="2018-02-28T12:54:00Z">
        <w:r w:rsidRPr="008D2BA4" w:rsidDel="0099363E">
          <w:rPr>
            <w:rFonts w:ascii="Arial" w:hAnsi="Arial" w:cs="Arial"/>
            <w:sz w:val="24"/>
          </w:rPr>
          <w:delText xml:space="preserve"> </w:delText>
        </w:r>
      </w:del>
      <w:r w:rsidRPr="008D2BA4">
        <w:rPr>
          <w:rFonts w:ascii="Arial" w:hAnsi="Arial" w:cs="Arial"/>
          <w:sz w:val="24"/>
        </w:rPr>
        <w:t xml:space="preserve">There are </w:t>
      </w:r>
      <w:proofErr w:type="gramStart"/>
      <w:r w:rsidRPr="0099363E">
        <w:rPr>
          <w:rFonts w:ascii="Arial" w:hAnsi="Arial" w:cs="Arial"/>
          <w:color w:val="FF0000"/>
          <w:sz w:val="24"/>
          <w:rPrChange w:id="118" w:author="Pfister  Barbara" w:date="2018-02-28T12:53:00Z">
            <w:rPr>
              <w:rFonts w:ascii="Arial" w:hAnsi="Arial" w:cs="Arial"/>
              <w:sz w:val="24"/>
            </w:rPr>
          </w:rPrChange>
        </w:rPr>
        <w:t>a lot of</w:t>
      </w:r>
      <w:proofErr w:type="gramEnd"/>
      <w:r w:rsidRPr="0099363E">
        <w:rPr>
          <w:rFonts w:ascii="Arial" w:hAnsi="Arial" w:cs="Arial"/>
          <w:color w:val="FF0000"/>
          <w:sz w:val="24"/>
          <w:rPrChange w:id="119" w:author="Pfister  Barbara" w:date="2018-02-28T12:53:00Z">
            <w:rPr>
              <w:rFonts w:ascii="Arial" w:hAnsi="Arial" w:cs="Arial"/>
              <w:sz w:val="24"/>
            </w:rPr>
          </w:rPrChange>
        </w:rPr>
        <w:t xml:space="preserve"> </w:t>
      </w:r>
      <w:r w:rsidRPr="008D2BA4">
        <w:rPr>
          <w:rFonts w:ascii="Arial" w:hAnsi="Arial" w:cs="Arial"/>
          <w:sz w:val="24"/>
        </w:rPr>
        <w:t xml:space="preserve">different techniques to achieve a RNA silencing. One possibility is the use of </w:t>
      </w:r>
      <w:r w:rsidRPr="008D2BA4">
        <w:rPr>
          <w:rFonts w:ascii="Arial" w:hAnsi="Arial" w:cs="Arial"/>
          <w:i/>
          <w:sz w:val="24"/>
        </w:rPr>
        <w:t>Agrobacterium tumefaciens</w:t>
      </w:r>
      <w:r w:rsidRPr="008D2BA4">
        <w:rPr>
          <w:rFonts w:ascii="Arial" w:hAnsi="Arial" w:cs="Arial"/>
          <w:sz w:val="24"/>
        </w:rPr>
        <w:t xml:space="preserve">, which is a soil-borne bacterium. The </w:t>
      </w:r>
      <w:commentRangeStart w:id="120"/>
      <w:r w:rsidRPr="008D2BA4">
        <w:rPr>
          <w:rFonts w:ascii="Arial" w:hAnsi="Arial" w:cs="Arial"/>
          <w:sz w:val="24"/>
        </w:rPr>
        <w:t>WT</w:t>
      </w:r>
      <w:commentRangeEnd w:id="120"/>
      <w:r w:rsidR="0099363E">
        <w:rPr>
          <w:rStyle w:val="CommentReference"/>
          <w:lang w:val="de-CH"/>
        </w:rPr>
        <w:commentReference w:id="120"/>
      </w:r>
      <w:r w:rsidRPr="008D2BA4">
        <w:rPr>
          <w:rFonts w:ascii="Arial" w:hAnsi="Arial" w:cs="Arial"/>
          <w:sz w:val="24"/>
        </w:rPr>
        <w:t xml:space="preserve"> causes the crown gall disease in plants. A horizontal gene transfer mechanism, which leads to silencing of a specific gene, is responsible for this disease. The mechanism can be altered in the labour. So, other genes of interest can be silenced and the effect for the organism can be studied. Two modified bacteria lines are used in this experiment to silence specific genes. </w:t>
      </w:r>
      <w:r w:rsidRPr="008D2BA4">
        <w:rPr>
          <w:rFonts w:ascii="Arial" w:hAnsi="Arial" w:cs="Arial"/>
          <w:i/>
          <w:sz w:val="24"/>
        </w:rPr>
        <w:t xml:space="preserve">Agrobacterium tumefaciens </w:t>
      </w:r>
      <w:r w:rsidRPr="008D2BA4">
        <w:rPr>
          <w:rFonts w:ascii="Arial" w:hAnsi="Arial" w:cs="Arial"/>
          <w:sz w:val="24"/>
        </w:rPr>
        <w:t>are able to insert their own DNA into plant cells. The product of inserted DNA is typically siRNA or</w:t>
      </w:r>
      <w:commentRangeStart w:id="121"/>
      <w:r w:rsidRPr="008D2BA4">
        <w:rPr>
          <w:rFonts w:ascii="Arial" w:hAnsi="Arial" w:cs="Arial"/>
          <w:sz w:val="24"/>
        </w:rPr>
        <w:t xml:space="preserve"> miRNA</w:t>
      </w:r>
      <w:commentRangeEnd w:id="121"/>
      <w:r w:rsidR="0099363E">
        <w:rPr>
          <w:rStyle w:val="CommentReference"/>
          <w:lang w:val="de-CH"/>
        </w:rPr>
        <w:commentReference w:id="121"/>
      </w:r>
      <w:r w:rsidRPr="008D2BA4">
        <w:rPr>
          <w:rFonts w:ascii="Arial" w:hAnsi="Arial" w:cs="Arial"/>
          <w:sz w:val="24"/>
        </w:rPr>
        <w:t>, which binds to specific mRNA. The binding leads to the degradation of the mRNA and finally to the above descri</w:t>
      </w:r>
      <w:ins w:id="122" w:author="Pfister  Barbara" w:date="2018-02-28T12:59:00Z">
        <w:r w:rsidR="0099363E">
          <w:rPr>
            <w:rFonts w:ascii="Arial" w:hAnsi="Arial" w:cs="Arial"/>
            <w:sz w:val="24"/>
          </w:rPr>
          <w:t>bed</w:t>
        </w:r>
      </w:ins>
      <w:del w:id="123" w:author="Pfister  Barbara" w:date="2018-02-28T12:59:00Z">
        <w:r w:rsidRPr="008D2BA4" w:rsidDel="0099363E">
          <w:rPr>
            <w:rFonts w:ascii="Arial" w:hAnsi="Arial" w:cs="Arial"/>
            <w:sz w:val="24"/>
          </w:rPr>
          <w:delText>pted</w:delText>
        </w:r>
      </w:del>
      <w:r w:rsidRPr="008D2BA4">
        <w:rPr>
          <w:rFonts w:ascii="Arial" w:hAnsi="Arial" w:cs="Arial"/>
          <w:sz w:val="24"/>
        </w:rPr>
        <w:t xml:space="preserve"> effects.</w:t>
      </w:r>
    </w:p>
    <w:p w14:paraId="429CED89" w14:textId="77777777" w:rsidR="00D27DA6" w:rsidRPr="00873E08" w:rsidRDefault="00D27DA6" w:rsidP="00D27DA6">
      <w:pPr>
        <w:pStyle w:val="NoSpacing"/>
        <w:rPr>
          <w:rFonts w:ascii="Arial" w:hAnsi="Arial" w:cs="Arial"/>
        </w:rPr>
      </w:pPr>
    </w:p>
    <w:p w14:paraId="19517F68" w14:textId="77777777" w:rsidR="00D27DA6" w:rsidRPr="00873E08" w:rsidRDefault="00D27DA6" w:rsidP="00D27DA6">
      <w:pPr>
        <w:pStyle w:val="Heading3"/>
        <w:rPr>
          <w:rFonts w:ascii="Arial" w:hAnsi="Arial" w:cs="Arial"/>
          <w:lang w:val="en-US"/>
        </w:rPr>
      </w:pPr>
      <w:r w:rsidRPr="00873E08">
        <w:rPr>
          <w:rFonts w:ascii="Arial" w:hAnsi="Arial" w:cs="Arial"/>
          <w:lang w:val="en-US"/>
        </w:rPr>
        <w:t>Hypothesis</w:t>
      </w:r>
    </w:p>
    <w:p w14:paraId="66917C11" w14:textId="5470A349" w:rsidR="00D27DA6" w:rsidRPr="00811408" w:rsidRDefault="00D27DA6" w:rsidP="00D27DA6">
      <w:pPr>
        <w:pStyle w:val="NoSpacing"/>
        <w:rPr>
          <w:rFonts w:ascii="Arial" w:hAnsi="Arial" w:cs="Arial"/>
          <w:sz w:val="24"/>
        </w:rPr>
      </w:pPr>
      <w:r w:rsidRPr="00811408">
        <w:rPr>
          <w:rFonts w:ascii="Arial" w:hAnsi="Arial" w:cs="Arial"/>
          <w:sz w:val="24"/>
        </w:rPr>
        <w:t xml:space="preserve">The GFP-expressing plant, which </w:t>
      </w:r>
      <w:proofErr w:type="gramStart"/>
      <w:r w:rsidRPr="00811408">
        <w:rPr>
          <w:rFonts w:ascii="Arial" w:hAnsi="Arial" w:cs="Arial"/>
          <w:sz w:val="24"/>
        </w:rPr>
        <w:t>was infiltrated</w:t>
      </w:r>
      <w:proofErr w:type="gramEnd"/>
      <w:r w:rsidRPr="00811408">
        <w:rPr>
          <w:rFonts w:ascii="Arial" w:hAnsi="Arial" w:cs="Arial"/>
          <w:sz w:val="24"/>
        </w:rPr>
        <w:t xml:space="preserve"> with the Agro-</w:t>
      </w:r>
      <w:proofErr w:type="spellStart"/>
      <w:r w:rsidRPr="00811408">
        <w:rPr>
          <w:rFonts w:ascii="Arial" w:hAnsi="Arial" w:cs="Arial"/>
          <w:sz w:val="24"/>
        </w:rPr>
        <w:t>gffg</w:t>
      </w:r>
      <w:proofErr w:type="spellEnd"/>
      <w:r w:rsidRPr="00811408">
        <w:rPr>
          <w:rFonts w:ascii="Arial" w:hAnsi="Arial" w:cs="Arial"/>
          <w:sz w:val="24"/>
        </w:rPr>
        <w:t xml:space="preserve"> suspension, will not </w:t>
      </w:r>
      <w:proofErr w:type="spellStart"/>
      <w:r w:rsidRPr="00811408">
        <w:rPr>
          <w:rFonts w:ascii="Arial" w:hAnsi="Arial" w:cs="Arial"/>
          <w:sz w:val="24"/>
        </w:rPr>
        <w:t>fluoresce</w:t>
      </w:r>
      <w:ins w:id="124" w:author="Pfister  Barbara" w:date="2018-02-28T13:00:00Z">
        <w:r w:rsidR="0099363E">
          <w:rPr>
            <w:rFonts w:ascii="Arial" w:hAnsi="Arial" w:cs="Arial"/>
            <w:sz w:val="24"/>
          </w:rPr>
          <w:t>sc</w:t>
        </w:r>
      </w:ins>
      <w:del w:id="125" w:author="Pfister  Barbara" w:date="2018-02-28T13:00:00Z">
        <w:r w:rsidRPr="00811408" w:rsidDel="0099363E">
          <w:rPr>
            <w:rFonts w:ascii="Arial" w:hAnsi="Arial" w:cs="Arial"/>
            <w:sz w:val="24"/>
          </w:rPr>
          <w:delText>nc</w:delText>
        </w:r>
      </w:del>
      <w:r w:rsidRPr="00811408">
        <w:rPr>
          <w:rFonts w:ascii="Arial" w:hAnsi="Arial" w:cs="Arial"/>
          <w:sz w:val="24"/>
        </w:rPr>
        <w:t>e</w:t>
      </w:r>
      <w:proofErr w:type="spellEnd"/>
      <w:ins w:id="126" w:author="Pfister  Barbara" w:date="2018-02-28T13:00:00Z">
        <w:r w:rsidR="0099363E">
          <w:rPr>
            <w:rFonts w:ascii="Arial" w:hAnsi="Arial" w:cs="Arial"/>
            <w:sz w:val="24"/>
          </w:rPr>
          <w:t xml:space="preserve"> </w:t>
        </w:r>
        <w:proofErr w:type="spellStart"/>
        <w:r w:rsidR="0099363E">
          <w:rPr>
            <w:rFonts w:ascii="Arial" w:hAnsi="Arial" w:cs="Arial"/>
            <w:sz w:val="24"/>
          </w:rPr>
          <w:t>any more</w:t>
        </w:r>
      </w:ins>
      <w:proofErr w:type="spellEnd"/>
      <w:r w:rsidRPr="00811408">
        <w:rPr>
          <w:rFonts w:ascii="Arial" w:hAnsi="Arial" w:cs="Arial"/>
          <w:sz w:val="24"/>
        </w:rPr>
        <w:t xml:space="preserve">. The </w:t>
      </w:r>
      <w:proofErr w:type="gramStart"/>
      <w:r w:rsidRPr="00811408">
        <w:rPr>
          <w:rFonts w:ascii="Arial" w:hAnsi="Arial" w:cs="Arial"/>
          <w:sz w:val="24"/>
        </w:rPr>
        <w:t>one which was infiltrated with mock</w:t>
      </w:r>
      <w:proofErr w:type="gramEnd"/>
      <w:r w:rsidRPr="00811408">
        <w:rPr>
          <w:rFonts w:ascii="Arial" w:hAnsi="Arial" w:cs="Arial"/>
          <w:sz w:val="24"/>
        </w:rPr>
        <w:t xml:space="preserve"> will </w:t>
      </w:r>
      <w:ins w:id="127" w:author="Pfister  Barbara" w:date="2018-02-28T13:00:00Z">
        <w:r w:rsidR="0099363E">
          <w:rPr>
            <w:rFonts w:ascii="Arial" w:hAnsi="Arial" w:cs="Arial"/>
            <w:sz w:val="24"/>
          </w:rPr>
          <w:t xml:space="preserve">still </w:t>
        </w:r>
      </w:ins>
      <w:r w:rsidRPr="00811408">
        <w:rPr>
          <w:rFonts w:ascii="Arial" w:hAnsi="Arial" w:cs="Arial"/>
          <w:sz w:val="24"/>
        </w:rPr>
        <w:t>fluoresc</w:t>
      </w:r>
      <w:r w:rsidRPr="0099363E">
        <w:rPr>
          <w:rFonts w:ascii="Arial" w:hAnsi="Arial" w:cs="Arial"/>
          <w:color w:val="FF0000"/>
          <w:sz w:val="24"/>
          <w:rPrChange w:id="128" w:author="Pfister  Barbara" w:date="2018-02-28T13:00:00Z">
            <w:rPr>
              <w:rFonts w:ascii="Arial" w:hAnsi="Arial" w:cs="Arial"/>
              <w:sz w:val="24"/>
            </w:rPr>
          </w:rPrChange>
        </w:rPr>
        <w:t>ence</w:t>
      </w:r>
      <w:r w:rsidRPr="00811408">
        <w:rPr>
          <w:rFonts w:ascii="Arial" w:hAnsi="Arial" w:cs="Arial"/>
          <w:sz w:val="24"/>
        </w:rPr>
        <w:t>.</w:t>
      </w:r>
    </w:p>
    <w:p w14:paraId="7651765C" w14:textId="77777777" w:rsidR="00D27DA6" w:rsidRPr="00811408" w:rsidRDefault="00D27DA6" w:rsidP="00D27DA6">
      <w:pPr>
        <w:pStyle w:val="NoSpacing"/>
        <w:rPr>
          <w:rFonts w:ascii="Arial" w:hAnsi="Arial" w:cs="Arial"/>
          <w:sz w:val="24"/>
        </w:rPr>
      </w:pPr>
      <w:r w:rsidRPr="00811408">
        <w:rPr>
          <w:rFonts w:ascii="Arial" w:hAnsi="Arial" w:cs="Arial"/>
          <w:sz w:val="24"/>
        </w:rPr>
        <w:t>When a WT plant is infiltrated with Agro-TRV-PDS, the leaves are bleached. If it was infiltrated with mock, no change is observed.</w:t>
      </w:r>
    </w:p>
    <w:p w14:paraId="2E368DA0" w14:textId="77777777" w:rsidR="00D27DA6" w:rsidRPr="00873E08" w:rsidRDefault="00D27DA6" w:rsidP="00D27DA6">
      <w:pPr>
        <w:pStyle w:val="NoSpacing"/>
        <w:rPr>
          <w:rFonts w:ascii="Arial" w:hAnsi="Arial" w:cs="Arial"/>
        </w:rPr>
      </w:pPr>
    </w:p>
    <w:p w14:paraId="7DE403AB" w14:textId="77777777" w:rsidR="00D27DA6" w:rsidRPr="00873E08" w:rsidRDefault="00D27DA6" w:rsidP="00D27DA6">
      <w:pPr>
        <w:pStyle w:val="Heading3"/>
        <w:rPr>
          <w:rFonts w:ascii="Arial" w:hAnsi="Arial" w:cs="Arial"/>
        </w:rPr>
      </w:pPr>
      <w:r w:rsidRPr="00873E08">
        <w:rPr>
          <w:rFonts w:ascii="Arial" w:hAnsi="Arial" w:cs="Arial"/>
        </w:rPr>
        <w:t xml:space="preserve">Methods </w:t>
      </w:r>
      <w:r w:rsidRPr="00873E08">
        <w:rPr>
          <w:rFonts w:ascii="Arial" w:hAnsi="Arial" w:cs="Arial"/>
          <w:vertAlign w:val="superscript"/>
        </w:rPr>
        <w:t>[1]</w:t>
      </w:r>
    </w:p>
    <w:p w14:paraId="2F6DC171" w14:textId="1BBE5B04" w:rsidR="00D27DA6" w:rsidRPr="00811408" w:rsidRDefault="00D27DA6" w:rsidP="00D27DA6">
      <w:pPr>
        <w:pStyle w:val="NoSpacing"/>
        <w:numPr>
          <w:ilvl w:val="0"/>
          <w:numId w:val="2"/>
        </w:numPr>
        <w:rPr>
          <w:rFonts w:ascii="Arial" w:hAnsi="Arial" w:cs="Arial"/>
          <w:sz w:val="24"/>
          <w:szCs w:val="24"/>
          <w:lang w:val="en-US"/>
        </w:rPr>
      </w:pPr>
      <w:r w:rsidRPr="00811408">
        <w:rPr>
          <w:rFonts w:ascii="Arial" w:hAnsi="Arial" w:cs="Arial"/>
          <w:sz w:val="24"/>
          <w:szCs w:val="24"/>
          <w:lang w:val="en-US"/>
        </w:rPr>
        <w:t>each bacteria culture was centrifug</w:t>
      </w:r>
      <w:del w:id="129" w:author="Pfister  Barbara" w:date="2018-02-28T13:01:00Z">
        <w:r w:rsidRPr="00811408" w:rsidDel="0099363E">
          <w:rPr>
            <w:rFonts w:ascii="Arial" w:hAnsi="Arial" w:cs="Arial"/>
            <w:sz w:val="24"/>
            <w:szCs w:val="24"/>
            <w:lang w:val="en-US"/>
          </w:rPr>
          <w:delText>at</w:delText>
        </w:r>
      </w:del>
      <w:r w:rsidRPr="00811408">
        <w:rPr>
          <w:rFonts w:ascii="Arial" w:hAnsi="Arial" w:cs="Arial"/>
          <w:sz w:val="24"/>
          <w:szCs w:val="24"/>
          <w:lang w:val="en-US"/>
        </w:rPr>
        <w:t>ed</w:t>
      </w:r>
    </w:p>
    <w:p w14:paraId="20A2CB84" w14:textId="77777777" w:rsidR="00D27DA6" w:rsidRPr="00811408" w:rsidRDefault="00D27DA6" w:rsidP="00D27DA6">
      <w:pPr>
        <w:pStyle w:val="NoSpacing"/>
        <w:numPr>
          <w:ilvl w:val="0"/>
          <w:numId w:val="2"/>
        </w:numPr>
        <w:rPr>
          <w:rFonts w:ascii="Arial" w:hAnsi="Arial" w:cs="Arial"/>
          <w:sz w:val="24"/>
          <w:szCs w:val="24"/>
          <w:lang w:val="en-US"/>
        </w:rPr>
      </w:pPr>
      <w:r w:rsidRPr="00811408">
        <w:rPr>
          <w:rFonts w:ascii="Arial" w:hAnsi="Arial" w:cs="Arial"/>
          <w:sz w:val="24"/>
          <w:szCs w:val="24"/>
          <w:lang w:val="en-US"/>
        </w:rPr>
        <w:t>supernatant discarded</w:t>
      </w:r>
    </w:p>
    <w:p w14:paraId="20665B06" w14:textId="77777777" w:rsidR="00D27DA6" w:rsidRPr="00811408" w:rsidRDefault="00D27DA6" w:rsidP="00D27DA6">
      <w:pPr>
        <w:pStyle w:val="NoSpacing"/>
        <w:numPr>
          <w:ilvl w:val="0"/>
          <w:numId w:val="2"/>
        </w:numPr>
        <w:rPr>
          <w:rFonts w:ascii="Arial" w:hAnsi="Arial" w:cs="Arial"/>
          <w:sz w:val="24"/>
          <w:szCs w:val="24"/>
          <w:lang w:val="en-US"/>
        </w:rPr>
      </w:pPr>
      <w:r w:rsidRPr="00811408">
        <w:rPr>
          <w:rFonts w:ascii="Arial" w:hAnsi="Arial" w:cs="Arial"/>
          <w:sz w:val="24"/>
          <w:szCs w:val="24"/>
          <w:lang w:val="en-US"/>
        </w:rPr>
        <w:t>pellet resuspended in MgCl</w:t>
      </w:r>
      <w:r w:rsidRPr="00811408">
        <w:rPr>
          <w:rFonts w:ascii="Arial" w:hAnsi="Arial" w:cs="Arial"/>
          <w:sz w:val="24"/>
          <w:szCs w:val="24"/>
          <w:vertAlign w:val="subscript"/>
          <w:lang w:val="en-US"/>
        </w:rPr>
        <w:t>2</w:t>
      </w:r>
    </w:p>
    <w:p w14:paraId="11BEC761" w14:textId="77777777" w:rsidR="00D27DA6" w:rsidRPr="00811408" w:rsidRDefault="00D27DA6" w:rsidP="00D27DA6">
      <w:pPr>
        <w:pStyle w:val="NoSpacing"/>
        <w:numPr>
          <w:ilvl w:val="0"/>
          <w:numId w:val="3"/>
        </w:numPr>
        <w:rPr>
          <w:rFonts w:ascii="Arial" w:hAnsi="Arial" w:cs="Arial"/>
          <w:sz w:val="24"/>
          <w:szCs w:val="24"/>
          <w:lang w:val="en-US"/>
        </w:rPr>
      </w:pPr>
      <w:r w:rsidRPr="00811408">
        <w:rPr>
          <w:rFonts w:ascii="Arial" w:hAnsi="Arial" w:cs="Arial"/>
          <w:sz w:val="24"/>
          <w:szCs w:val="24"/>
          <w:lang w:val="en-US"/>
        </w:rPr>
        <w:t>because the up and down pipetting was forgotten, the pellet resuspended not at first try. So, about a half of the MgCl</w:t>
      </w:r>
      <w:r w:rsidRPr="00811408">
        <w:rPr>
          <w:rFonts w:ascii="Arial" w:hAnsi="Arial" w:cs="Arial"/>
          <w:sz w:val="24"/>
          <w:szCs w:val="24"/>
          <w:vertAlign w:val="subscript"/>
          <w:lang w:val="en-US"/>
        </w:rPr>
        <w:t>2</w:t>
      </w:r>
      <w:r w:rsidRPr="00811408">
        <w:rPr>
          <w:rFonts w:ascii="Arial" w:hAnsi="Arial" w:cs="Arial"/>
          <w:sz w:val="24"/>
          <w:szCs w:val="24"/>
          <w:lang w:val="en-US"/>
        </w:rPr>
        <w:t xml:space="preserve"> in the tubes have been removed and then the pipetting was done. Afterwards the tubes were filled up again with MgCl</w:t>
      </w:r>
      <w:r w:rsidRPr="00811408">
        <w:rPr>
          <w:rFonts w:ascii="Arial" w:hAnsi="Arial" w:cs="Arial"/>
          <w:sz w:val="24"/>
          <w:szCs w:val="24"/>
          <w:vertAlign w:val="subscript"/>
          <w:lang w:val="en-US"/>
        </w:rPr>
        <w:t>2</w:t>
      </w:r>
      <w:r w:rsidRPr="00811408">
        <w:rPr>
          <w:rFonts w:ascii="Arial" w:hAnsi="Arial" w:cs="Arial"/>
          <w:sz w:val="24"/>
          <w:szCs w:val="24"/>
          <w:lang w:val="en-US"/>
        </w:rPr>
        <w:t>.</w:t>
      </w:r>
    </w:p>
    <w:p w14:paraId="5EF391AE" w14:textId="77777777" w:rsidR="00D27DA6" w:rsidRPr="00811408" w:rsidRDefault="00D27DA6" w:rsidP="00D27DA6">
      <w:pPr>
        <w:pStyle w:val="NoSpacing"/>
        <w:numPr>
          <w:ilvl w:val="0"/>
          <w:numId w:val="2"/>
        </w:numPr>
        <w:rPr>
          <w:rFonts w:ascii="Arial" w:hAnsi="Arial" w:cs="Arial"/>
          <w:sz w:val="24"/>
          <w:szCs w:val="24"/>
          <w:lang w:val="en-US"/>
        </w:rPr>
      </w:pPr>
      <w:r w:rsidRPr="00811408">
        <w:rPr>
          <w:rFonts w:ascii="Arial" w:hAnsi="Arial" w:cs="Arial"/>
          <w:sz w:val="24"/>
          <w:szCs w:val="24"/>
          <w:lang w:val="en-US"/>
        </w:rPr>
        <w:t>measured optical density</w:t>
      </w:r>
    </w:p>
    <w:p w14:paraId="412897F4" w14:textId="77777777" w:rsidR="00D27DA6" w:rsidRPr="00811408" w:rsidRDefault="00D27DA6" w:rsidP="00D27DA6">
      <w:pPr>
        <w:pStyle w:val="NoSpacing"/>
        <w:numPr>
          <w:ilvl w:val="0"/>
          <w:numId w:val="3"/>
        </w:numPr>
        <w:rPr>
          <w:rFonts w:ascii="Arial" w:hAnsi="Arial" w:cs="Arial"/>
          <w:sz w:val="24"/>
          <w:szCs w:val="24"/>
          <w:lang w:val="en-US"/>
        </w:rPr>
      </w:pPr>
      <w:r w:rsidRPr="00811408">
        <w:rPr>
          <w:rFonts w:ascii="Arial" w:hAnsi="Arial" w:cs="Arial"/>
          <w:sz w:val="24"/>
          <w:szCs w:val="24"/>
          <w:lang w:val="en-US"/>
        </w:rPr>
        <w:t>because OD600nm &lt; 0.8, the remaining culture wasn’t diluted more</w:t>
      </w:r>
    </w:p>
    <w:p w14:paraId="4D5A3A04" w14:textId="77777777" w:rsidR="00D27DA6" w:rsidRPr="00811408" w:rsidRDefault="00D27DA6" w:rsidP="00D27DA6">
      <w:pPr>
        <w:pStyle w:val="NoSpacing"/>
        <w:numPr>
          <w:ilvl w:val="0"/>
          <w:numId w:val="2"/>
        </w:numPr>
        <w:rPr>
          <w:rFonts w:ascii="Arial" w:hAnsi="Arial" w:cs="Arial"/>
          <w:sz w:val="24"/>
          <w:szCs w:val="24"/>
          <w:lang w:val="en-US"/>
        </w:rPr>
      </w:pPr>
      <w:proofErr w:type="spellStart"/>
      <w:r w:rsidRPr="00811408">
        <w:rPr>
          <w:rFonts w:ascii="Arial" w:hAnsi="Arial" w:cs="Arial"/>
          <w:sz w:val="24"/>
          <w:szCs w:val="24"/>
          <w:lang w:val="en-US"/>
        </w:rPr>
        <w:t>acetosyringone</w:t>
      </w:r>
      <w:proofErr w:type="spellEnd"/>
      <w:r w:rsidRPr="00811408">
        <w:rPr>
          <w:rFonts w:ascii="Arial" w:hAnsi="Arial" w:cs="Arial"/>
          <w:sz w:val="24"/>
          <w:szCs w:val="24"/>
          <w:lang w:val="en-US"/>
        </w:rPr>
        <w:t xml:space="preserve"> added (µl 6 </w:t>
      </w:r>
      <w:proofErr w:type="spellStart"/>
      <w:r w:rsidRPr="00811408">
        <w:rPr>
          <w:rFonts w:ascii="Arial" w:hAnsi="Arial" w:cs="Arial"/>
          <w:sz w:val="24"/>
          <w:szCs w:val="24"/>
          <w:lang w:val="en-US"/>
        </w:rPr>
        <w:t>acetosyringone</w:t>
      </w:r>
      <w:proofErr w:type="spellEnd"/>
      <w:r w:rsidRPr="00811408">
        <w:rPr>
          <w:rFonts w:ascii="Arial" w:hAnsi="Arial" w:cs="Arial"/>
          <w:sz w:val="24"/>
          <w:szCs w:val="24"/>
          <w:lang w:val="en-US"/>
        </w:rPr>
        <w:t xml:space="preserve"> to 6 ml bacterial suspension)</w:t>
      </w:r>
    </w:p>
    <w:p w14:paraId="19708525" w14:textId="77777777" w:rsidR="00D27DA6" w:rsidRPr="00811408" w:rsidRDefault="00D27DA6" w:rsidP="00D27DA6">
      <w:pPr>
        <w:pStyle w:val="NoSpacing"/>
        <w:numPr>
          <w:ilvl w:val="0"/>
          <w:numId w:val="2"/>
        </w:numPr>
        <w:rPr>
          <w:rFonts w:ascii="Arial" w:hAnsi="Arial" w:cs="Arial"/>
          <w:sz w:val="24"/>
          <w:szCs w:val="24"/>
          <w:lang w:val="en-US"/>
        </w:rPr>
      </w:pPr>
      <w:r w:rsidRPr="00811408">
        <w:rPr>
          <w:rFonts w:ascii="Arial" w:hAnsi="Arial" w:cs="Arial"/>
          <w:sz w:val="24"/>
          <w:szCs w:val="24"/>
          <w:lang w:val="en-US"/>
        </w:rPr>
        <w:t>incubated 1 hour at RT</w:t>
      </w:r>
    </w:p>
    <w:p w14:paraId="0CB0A02E" w14:textId="77777777" w:rsidR="00D27DA6" w:rsidRPr="00811408" w:rsidRDefault="00D27DA6" w:rsidP="00D27DA6">
      <w:pPr>
        <w:pStyle w:val="NoSpacing"/>
        <w:numPr>
          <w:ilvl w:val="0"/>
          <w:numId w:val="2"/>
        </w:numPr>
        <w:rPr>
          <w:rFonts w:ascii="Arial" w:hAnsi="Arial" w:cs="Arial"/>
          <w:sz w:val="28"/>
          <w:szCs w:val="24"/>
          <w:lang w:val="en-US"/>
        </w:rPr>
      </w:pPr>
      <w:r w:rsidRPr="00811408">
        <w:rPr>
          <w:rFonts w:ascii="Arial" w:hAnsi="Arial" w:cs="Arial"/>
          <w:sz w:val="28"/>
          <w:szCs w:val="24"/>
          <w:lang w:val="en-US"/>
        </w:rPr>
        <w:t>the two types of plants were infiltrated with mock or an Agrobacterium suspension</w:t>
      </w:r>
    </w:p>
    <w:p w14:paraId="6EFDBFFA" w14:textId="77777777" w:rsidR="00D27DA6" w:rsidRPr="00811408" w:rsidRDefault="00D27DA6" w:rsidP="00D27DA6">
      <w:pPr>
        <w:pStyle w:val="NoSpacing"/>
        <w:rPr>
          <w:rFonts w:ascii="Arial" w:hAnsi="Arial" w:cs="Arial"/>
          <w:sz w:val="24"/>
          <w:szCs w:val="24"/>
        </w:rPr>
      </w:pPr>
    </w:p>
    <w:p w14:paraId="17BACDAA" w14:textId="77777777" w:rsidR="00D27DA6" w:rsidRPr="00873E08" w:rsidRDefault="00D27DA6" w:rsidP="00D27DA6">
      <w:pPr>
        <w:pStyle w:val="Heading3"/>
        <w:tabs>
          <w:tab w:val="left" w:pos="1490"/>
        </w:tabs>
        <w:rPr>
          <w:rFonts w:ascii="Arial" w:hAnsi="Arial" w:cs="Arial"/>
          <w:lang w:val="en-US"/>
        </w:rPr>
      </w:pPr>
      <w:r w:rsidRPr="00873E08">
        <w:rPr>
          <w:rFonts w:ascii="Arial" w:hAnsi="Arial" w:cs="Arial"/>
          <w:lang w:val="en-US"/>
        </w:rPr>
        <w:t>Results</w:t>
      </w:r>
    </w:p>
    <w:p w14:paraId="74709F56" w14:textId="77777777" w:rsidR="00D27DA6" w:rsidRPr="00811408" w:rsidRDefault="00D27DA6" w:rsidP="00D27DA6">
      <w:pPr>
        <w:pStyle w:val="NoSpacing"/>
        <w:rPr>
          <w:rFonts w:ascii="Arial" w:hAnsi="Arial" w:cs="Arial"/>
          <w:b/>
          <w:sz w:val="24"/>
          <w:szCs w:val="24"/>
        </w:rPr>
      </w:pPr>
      <w:r w:rsidRPr="00811408">
        <w:rPr>
          <w:rFonts w:ascii="Arial" w:hAnsi="Arial" w:cs="Arial"/>
          <w:b/>
          <w:sz w:val="24"/>
          <w:szCs w:val="24"/>
        </w:rPr>
        <w:t>Optical densities:</w:t>
      </w:r>
    </w:p>
    <w:p w14:paraId="1F9DA95E" w14:textId="77777777" w:rsidR="00D27DA6" w:rsidRPr="00811408" w:rsidRDefault="00D27DA6" w:rsidP="00D27DA6">
      <w:pPr>
        <w:pStyle w:val="NoSpacing"/>
        <w:rPr>
          <w:rFonts w:ascii="Arial" w:hAnsi="Arial" w:cs="Arial"/>
          <w:sz w:val="24"/>
          <w:szCs w:val="24"/>
        </w:rPr>
      </w:pPr>
      <w:r w:rsidRPr="00811408">
        <w:rPr>
          <w:rFonts w:ascii="Arial" w:hAnsi="Arial" w:cs="Arial"/>
          <w:sz w:val="24"/>
          <w:szCs w:val="24"/>
        </w:rPr>
        <w:t>Agro-</w:t>
      </w:r>
      <w:proofErr w:type="spellStart"/>
      <w:r w:rsidRPr="00811408">
        <w:rPr>
          <w:rFonts w:ascii="Arial" w:hAnsi="Arial" w:cs="Arial"/>
          <w:sz w:val="24"/>
          <w:szCs w:val="24"/>
        </w:rPr>
        <w:t>gffg</w:t>
      </w:r>
      <w:proofErr w:type="spellEnd"/>
      <w:r w:rsidRPr="00811408">
        <w:rPr>
          <w:rFonts w:ascii="Arial" w:hAnsi="Arial" w:cs="Arial"/>
          <w:sz w:val="24"/>
          <w:szCs w:val="24"/>
        </w:rPr>
        <w:t xml:space="preserve">: = </w:t>
      </w:r>
      <w:r w:rsidRPr="00811408">
        <w:rPr>
          <w:rFonts w:ascii="Arial" w:hAnsi="Arial" w:cs="Arial"/>
          <w:sz w:val="24"/>
          <w:szCs w:val="24"/>
          <w:lang w:val="en-US"/>
        </w:rPr>
        <w:t>OD600nm</w:t>
      </w:r>
      <w:r w:rsidRPr="00811408">
        <w:rPr>
          <w:rFonts w:ascii="Arial" w:hAnsi="Arial" w:cs="Arial"/>
          <w:sz w:val="24"/>
          <w:szCs w:val="24"/>
        </w:rPr>
        <w:t xml:space="preserve"> 0.664</w:t>
      </w:r>
    </w:p>
    <w:p w14:paraId="7E775030" w14:textId="77777777" w:rsidR="00D27DA6" w:rsidRPr="00811408" w:rsidRDefault="00D27DA6" w:rsidP="00D27DA6">
      <w:pPr>
        <w:pStyle w:val="NoSpacing"/>
        <w:rPr>
          <w:rFonts w:ascii="Arial" w:hAnsi="Arial" w:cs="Arial"/>
          <w:sz w:val="24"/>
          <w:szCs w:val="24"/>
        </w:rPr>
      </w:pPr>
      <w:r w:rsidRPr="00811408">
        <w:rPr>
          <w:rFonts w:ascii="Arial" w:hAnsi="Arial" w:cs="Arial"/>
          <w:sz w:val="24"/>
          <w:szCs w:val="24"/>
        </w:rPr>
        <w:t xml:space="preserve">Agro-TRV-PDS: </w:t>
      </w:r>
      <w:r w:rsidRPr="00811408">
        <w:rPr>
          <w:rFonts w:ascii="Arial" w:hAnsi="Arial" w:cs="Arial"/>
          <w:sz w:val="24"/>
          <w:szCs w:val="24"/>
          <w:lang w:val="en-US"/>
        </w:rPr>
        <w:t>OD600nm</w:t>
      </w:r>
      <w:r w:rsidRPr="00811408">
        <w:rPr>
          <w:rFonts w:ascii="Arial" w:hAnsi="Arial" w:cs="Arial"/>
          <w:sz w:val="24"/>
          <w:szCs w:val="24"/>
        </w:rPr>
        <w:t xml:space="preserve"> = 0.575</w:t>
      </w:r>
    </w:p>
    <w:p w14:paraId="424C47DC" w14:textId="77777777" w:rsidR="00D27DA6" w:rsidRPr="00811408" w:rsidRDefault="00D27DA6" w:rsidP="00D27DA6">
      <w:pPr>
        <w:pStyle w:val="NoSpacing"/>
        <w:rPr>
          <w:rFonts w:ascii="Arial" w:hAnsi="Arial" w:cs="Arial"/>
          <w:sz w:val="24"/>
          <w:szCs w:val="24"/>
        </w:rPr>
      </w:pPr>
    </w:p>
    <w:p w14:paraId="036D97AB" w14:textId="77777777" w:rsidR="00D27DA6" w:rsidRPr="00873E08" w:rsidRDefault="00D27DA6" w:rsidP="00D27DA6">
      <w:pPr>
        <w:pStyle w:val="Heading3"/>
        <w:rPr>
          <w:rFonts w:ascii="Arial" w:hAnsi="Arial" w:cs="Arial"/>
          <w:lang w:val="en-US"/>
        </w:rPr>
      </w:pPr>
      <w:r w:rsidRPr="00873E08">
        <w:rPr>
          <w:rFonts w:ascii="Arial" w:hAnsi="Arial" w:cs="Arial"/>
          <w:lang w:val="en-US"/>
        </w:rPr>
        <w:lastRenderedPageBreak/>
        <w:t>Discussion</w:t>
      </w:r>
    </w:p>
    <w:p w14:paraId="1E603F4F" w14:textId="77777777" w:rsidR="00F31F4C" w:rsidRDefault="00D27DA6" w:rsidP="00F31F4C">
      <w:pPr>
        <w:pStyle w:val="NoSpacing"/>
        <w:rPr>
          <w:rFonts w:ascii="Arial" w:hAnsi="Arial" w:cs="Arial"/>
          <w:sz w:val="24"/>
        </w:rPr>
      </w:pPr>
      <w:commentRangeStart w:id="130"/>
      <w:r w:rsidRPr="00811408">
        <w:rPr>
          <w:rFonts w:ascii="Arial" w:hAnsi="Arial" w:cs="Arial"/>
          <w:sz w:val="24"/>
        </w:rPr>
        <w:t xml:space="preserve">An explanation for the low optical density without dilution </w:t>
      </w:r>
      <w:proofErr w:type="gramStart"/>
      <w:r w:rsidRPr="00811408">
        <w:rPr>
          <w:rFonts w:ascii="Arial" w:hAnsi="Arial" w:cs="Arial"/>
          <w:sz w:val="24"/>
        </w:rPr>
        <w:t>is,</w:t>
      </w:r>
      <w:proofErr w:type="gramEnd"/>
      <w:r w:rsidRPr="00811408">
        <w:rPr>
          <w:rFonts w:ascii="Arial" w:hAnsi="Arial" w:cs="Arial"/>
          <w:sz w:val="24"/>
        </w:rPr>
        <w:t xml:space="preserve"> that the removed half of the solution of MgCl</w:t>
      </w:r>
      <w:r w:rsidRPr="00811408">
        <w:rPr>
          <w:rFonts w:ascii="Arial" w:hAnsi="Arial" w:cs="Arial"/>
          <w:sz w:val="24"/>
          <w:vertAlign w:val="subscript"/>
        </w:rPr>
        <w:t>2</w:t>
      </w:r>
      <w:r w:rsidRPr="00811408">
        <w:rPr>
          <w:rFonts w:ascii="Arial" w:hAnsi="Arial" w:cs="Arial"/>
          <w:sz w:val="24"/>
        </w:rPr>
        <w:t xml:space="preserve"> (see methods) already contained some </w:t>
      </w:r>
      <w:proofErr w:type="spellStart"/>
      <w:r w:rsidRPr="00811408">
        <w:rPr>
          <w:rFonts w:ascii="Arial" w:hAnsi="Arial" w:cs="Arial"/>
          <w:sz w:val="24"/>
        </w:rPr>
        <w:t>Agrobacteriums</w:t>
      </w:r>
      <w:proofErr w:type="spellEnd"/>
      <w:r w:rsidRPr="00811408">
        <w:rPr>
          <w:rFonts w:ascii="Arial" w:hAnsi="Arial" w:cs="Arial"/>
          <w:sz w:val="24"/>
        </w:rPr>
        <w:t>, which afterwards were lost.</w:t>
      </w:r>
      <w:commentRangeEnd w:id="130"/>
      <w:r w:rsidR="0099363E">
        <w:rPr>
          <w:rStyle w:val="CommentReference"/>
          <w:lang w:val="de-CH"/>
        </w:rPr>
        <w:commentReference w:id="130"/>
      </w:r>
    </w:p>
    <w:p w14:paraId="6D697869" w14:textId="77777777" w:rsidR="00D27DA6" w:rsidRPr="00A04C43" w:rsidRDefault="008F2B62" w:rsidP="00F31F4C">
      <w:pPr>
        <w:pStyle w:val="NoSpacing"/>
        <w:rPr>
          <w:rFonts w:ascii="Arial" w:hAnsi="Arial" w:cs="Arial"/>
          <w:sz w:val="24"/>
          <w:lang w:val="de-CH"/>
        </w:rPr>
      </w:pPr>
      <w:r w:rsidRPr="00A04C43">
        <w:rPr>
          <w:rFonts w:ascii="Arial" w:hAnsi="Arial" w:cs="Arial"/>
          <w:lang w:val="de-CH"/>
        </w:rPr>
        <w:t>R</w:t>
      </w:r>
      <w:r w:rsidR="00D27DA6" w:rsidRPr="00A04C43">
        <w:rPr>
          <w:rFonts w:ascii="Arial" w:hAnsi="Arial" w:cs="Arial"/>
          <w:lang w:val="de-CH"/>
        </w:rPr>
        <w:t>eferences</w:t>
      </w:r>
    </w:p>
    <w:p w14:paraId="023D55A0" w14:textId="77777777" w:rsidR="008F2B62" w:rsidRPr="008F2B62" w:rsidRDefault="008F2B62" w:rsidP="008F2B62"/>
    <w:p w14:paraId="060A89CF" w14:textId="77777777" w:rsidR="00D27DA6" w:rsidRPr="008F2B62" w:rsidRDefault="008F2B62" w:rsidP="00D27DA6">
      <w:pPr>
        <w:pStyle w:val="NoSpacing"/>
        <w:rPr>
          <w:rFonts w:ascii="Arial" w:hAnsi="Arial" w:cs="Arial"/>
          <w:sz w:val="24"/>
          <w:lang w:val="de-CH"/>
        </w:rPr>
      </w:pPr>
      <w:r w:rsidRPr="008F2B62">
        <w:rPr>
          <w:rFonts w:ascii="Arial" w:hAnsi="Arial" w:cs="Arial"/>
          <w:sz w:val="24"/>
          <w:lang w:val="de-CH"/>
        </w:rPr>
        <w:t>[</w:t>
      </w:r>
      <w:r w:rsidR="00D27DA6" w:rsidRPr="008F2B62">
        <w:rPr>
          <w:rFonts w:ascii="Arial" w:hAnsi="Arial" w:cs="Arial"/>
          <w:sz w:val="24"/>
          <w:lang w:val="de-CH"/>
        </w:rPr>
        <w:t xml:space="preserve">1] Wolff P.; </w:t>
      </w:r>
      <w:proofErr w:type="spellStart"/>
      <w:r w:rsidR="00D27DA6" w:rsidRPr="008F2B62">
        <w:rPr>
          <w:rFonts w:ascii="Arial" w:hAnsi="Arial" w:cs="Arial"/>
          <w:sz w:val="24"/>
          <w:lang w:val="de-CH"/>
        </w:rPr>
        <w:t>Ottenschläger</w:t>
      </w:r>
      <w:proofErr w:type="spellEnd"/>
      <w:r w:rsidR="00D27DA6" w:rsidRPr="008F2B62">
        <w:rPr>
          <w:rFonts w:ascii="Arial" w:hAnsi="Arial" w:cs="Arial"/>
          <w:sz w:val="24"/>
          <w:lang w:val="de-CH"/>
        </w:rPr>
        <w:t xml:space="preserve"> I.; Palme K. Auxin-Signaltransduktion bei Pflanzen Biospektrum </w:t>
      </w:r>
      <w:r w:rsidR="00D27DA6" w:rsidRPr="008F2B62">
        <w:rPr>
          <w:rFonts w:ascii="Arial" w:hAnsi="Arial" w:cs="Arial"/>
          <w:b/>
          <w:sz w:val="24"/>
          <w:lang w:val="de-CH"/>
        </w:rPr>
        <w:t>2003</w:t>
      </w:r>
      <w:r w:rsidR="00D27DA6" w:rsidRPr="008F2B62">
        <w:rPr>
          <w:rFonts w:ascii="Arial" w:hAnsi="Arial" w:cs="Arial"/>
          <w:sz w:val="24"/>
          <w:lang w:val="de-CH"/>
        </w:rPr>
        <w:t>, 5, 577 – 580</w:t>
      </w:r>
    </w:p>
    <w:p w14:paraId="5D5583E5" w14:textId="77777777" w:rsidR="00D27DA6" w:rsidRPr="008F2B62" w:rsidRDefault="00D27DA6" w:rsidP="00D27DA6">
      <w:pPr>
        <w:pStyle w:val="NoSpacing"/>
        <w:rPr>
          <w:rFonts w:ascii="Arial" w:hAnsi="Arial" w:cs="Arial"/>
          <w:sz w:val="24"/>
        </w:rPr>
      </w:pPr>
      <w:r w:rsidRPr="008F2B62">
        <w:rPr>
          <w:rFonts w:ascii="Arial" w:hAnsi="Arial" w:cs="Arial"/>
          <w:sz w:val="24"/>
        </w:rPr>
        <w:t>[2</w:t>
      </w:r>
      <w:r w:rsidRPr="003754B9">
        <w:rPr>
          <w:rFonts w:ascii="Arial" w:hAnsi="Arial" w:cs="Arial"/>
          <w:sz w:val="28"/>
        </w:rPr>
        <w:t>]</w:t>
      </w:r>
      <w:r w:rsidR="008F2B62" w:rsidRPr="003754B9">
        <w:rPr>
          <w:rFonts w:ascii="Arial" w:hAnsi="Arial" w:cs="Arial"/>
          <w:sz w:val="28"/>
        </w:rPr>
        <w:t xml:space="preserve"> </w:t>
      </w:r>
      <w:r w:rsidRPr="003754B9">
        <w:rPr>
          <w:rStyle w:val="Hyperlink"/>
          <w:sz w:val="24"/>
        </w:rPr>
        <w:t>http://www.chemie.de/lexikon/Auxine.html</w:t>
      </w:r>
      <w:r w:rsidRPr="003754B9">
        <w:rPr>
          <w:rFonts w:ascii="Arial" w:hAnsi="Arial" w:cs="Arial"/>
          <w:sz w:val="28"/>
        </w:rPr>
        <w:t xml:space="preserve">, </w:t>
      </w:r>
      <w:r w:rsidRPr="008F2B62">
        <w:rPr>
          <w:rFonts w:ascii="Arial" w:hAnsi="Arial" w:cs="Arial"/>
          <w:sz w:val="24"/>
        </w:rPr>
        <w:t>accessed 24.02.2018</w:t>
      </w:r>
    </w:p>
    <w:p w14:paraId="34B1D3C8" w14:textId="77777777" w:rsidR="00D27DA6" w:rsidRPr="008F2B62" w:rsidRDefault="00D27DA6" w:rsidP="00D27DA6">
      <w:pPr>
        <w:pStyle w:val="NoSpacing"/>
        <w:rPr>
          <w:rFonts w:ascii="Arial" w:hAnsi="Arial" w:cs="Arial"/>
          <w:sz w:val="24"/>
        </w:rPr>
      </w:pPr>
      <w:r w:rsidRPr="008F2B62">
        <w:rPr>
          <w:rFonts w:ascii="Arial" w:hAnsi="Arial" w:cs="Arial"/>
          <w:sz w:val="24"/>
        </w:rPr>
        <w:t xml:space="preserve">[3] Script Practical: Fundamentals of Biology II, plant physiology part, Department of Biology, Institute of Molecular Plant Biology </w:t>
      </w:r>
    </w:p>
    <w:p w14:paraId="251663EB" w14:textId="77777777" w:rsidR="00D27DA6" w:rsidRPr="008F2B62" w:rsidRDefault="00D27DA6" w:rsidP="00D27DA6">
      <w:pPr>
        <w:pStyle w:val="NoSpacing"/>
        <w:rPr>
          <w:rFonts w:ascii="Arial" w:hAnsi="Arial" w:cs="Arial"/>
          <w:sz w:val="24"/>
        </w:rPr>
      </w:pPr>
      <w:r w:rsidRPr="008F2B62">
        <w:rPr>
          <w:rFonts w:ascii="Arial" w:hAnsi="Arial" w:cs="Arial"/>
          <w:sz w:val="24"/>
        </w:rPr>
        <w:t>[</w:t>
      </w:r>
      <w:r w:rsidR="003754B9">
        <w:rPr>
          <w:rFonts w:ascii="Arial" w:hAnsi="Arial" w:cs="Arial"/>
          <w:sz w:val="24"/>
        </w:rPr>
        <w:t>4</w:t>
      </w:r>
      <w:r w:rsidRPr="008F2B62">
        <w:rPr>
          <w:rFonts w:ascii="Arial" w:hAnsi="Arial" w:cs="Arial"/>
          <w:sz w:val="24"/>
        </w:rPr>
        <w:t>] https://de.wikipedia.org/wiki/Erbse, accessed 24.02.2018</w:t>
      </w:r>
    </w:p>
    <w:p w14:paraId="6703F40D" w14:textId="77777777" w:rsidR="00D27DA6" w:rsidRPr="008F2B62" w:rsidRDefault="00D27DA6" w:rsidP="00D27DA6">
      <w:pPr>
        <w:pStyle w:val="NoSpacing"/>
        <w:rPr>
          <w:rFonts w:ascii="Arial" w:hAnsi="Arial" w:cs="Arial"/>
          <w:sz w:val="24"/>
        </w:rPr>
      </w:pPr>
      <w:r w:rsidRPr="008F2B62">
        <w:rPr>
          <w:rFonts w:ascii="Arial" w:hAnsi="Arial" w:cs="Arial"/>
          <w:sz w:val="24"/>
        </w:rPr>
        <w:t>[</w:t>
      </w:r>
      <w:r w:rsidR="003754B9">
        <w:rPr>
          <w:rFonts w:ascii="Arial" w:hAnsi="Arial" w:cs="Arial"/>
          <w:sz w:val="24"/>
        </w:rPr>
        <w:t>5</w:t>
      </w:r>
      <w:r w:rsidRPr="008F2B62">
        <w:rPr>
          <w:rFonts w:ascii="Arial" w:hAnsi="Arial" w:cs="Arial"/>
          <w:sz w:val="24"/>
        </w:rPr>
        <w:t xml:space="preserve">] </w:t>
      </w:r>
      <w:proofErr w:type="spellStart"/>
      <w:r w:rsidRPr="008F2B62">
        <w:rPr>
          <w:rFonts w:ascii="Arial" w:hAnsi="Arial" w:cs="Arial"/>
          <w:sz w:val="24"/>
        </w:rPr>
        <w:t>Santner</w:t>
      </w:r>
      <w:proofErr w:type="spellEnd"/>
      <w:r w:rsidRPr="008F2B62">
        <w:rPr>
          <w:rFonts w:ascii="Arial" w:hAnsi="Arial" w:cs="Arial"/>
          <w:sz w:val="24"/>
        </w:rPr>
        <w:t xml:space="preserve"> A.; Calderon-Villalobos L. I. A.; Estelle M. Plant hormones are versatile chemical regulators of plant growth Nature Chemical Biology 2009, 5, 301-307</w:t>
      </w:r>
    </w:p>
    <w:p w14:paraId="1DB69415" w14:textId="77777777" w:rsidR="00D27DA6" w:rsidRPr="008F2B62" w:rsidRDefault="00D27DA6" w:rsidP="00D27DA6">
      <w:pPr>
        <w:pStyle w:val="NoSpacing"/>
        <w:rPr>
          <w:rFonts w:ascii="Arial" w:hAnsi="Arial" w:cs="Arial"/>
          <w:sz w:val="24"/>
        </w:rPr>
      </w:pPr>
      <w:r w:rsidRPr="008F2B62">
        <w:rPr>
          <w:rFonts w:ascii="Arial" w:hAnsi="Arial" w:cs="Arial"/>
          <w:sz w:val="24"/>
        </w:rPr>
        <w:t>[</w:t>
      </w:r>
      <w:r w:rsidR="003754B9">
        <w:rPr>
          <w:rFonts w:ascii="Arial" w:hAnsi="Arial" w:cs="Arial"/>
          <w:sz w:val="24"/>
        </w:rPr>
        <w:t>6</w:t>
      </w:r>
      <w:r w:rsidRPr="008F2B62">
        <w:rPr>
          <w:rFonts w:ascii="Arial" w:hAnsi="Arial" w:cs="Arial"/>
          <w:sz w:val="24"/>
        </w:rPr>
        <w:t xml:space="preserve">] </w:t>
      </w:r>
      <w:hyperlink r:id="rId25" w:history="1">
        <w:proofErr w:type="spellStart"/>
        <w:r w:rsidRPr="008F2B62">
          <w:rPr>
            <w:sz w:val="24"/>
          </w:rPr>
          <w:t>Eamens</w:t>
        </w:r>
        <w:proofErr w:type="spellEnd"/>
      </w:hyperlink>
      <w:r w:rsidRPr="008F2B62">
        <w:rPr>
          <w:rFonts w:ascii="Arial" w:hAnsi="Arial" w:cs="Arial"/>
          <w:sz w:val="24"/>
        </w:rPr>
        <w:t xml:space="preserve"> A.;</w:t>
      </w:r>
      <w:hyperlink r:id="rId26" w:history="1">
        <w:r w:rsidRPr="008F2B62">
          <w:rPr>
            <w:sz w:val="24"/>
          </w:rPr>
          <w:t xml:space="preserve"> Wang</w:t>
        </w:r>
      </w:hyperlink>
      <w:r w:rsidRPr="008F2B62">
        <w:rPr>
          <w:rFonts w:ascii="Arial" w:hAnsi="Arial" w:cs="Arial"/>
          <w:sz w:val="24"/>
        </w:rPr>
        <w:t xml:space="preserve"> M.; </w:t>
      </w:r>
      <w:hyperlink r:id="rId27" w:history="1">
        <w:r w:rsidRPr="008F2B62">
          <w:rPr>
            <w:sz w:val="24"/>
          </w:rPr>
          <w:t>Smith</w:t>
        </w:r>
      </w:hyperlink>
      <w:r w:rsidRPr="008F2B62">
        <w:rPr>
          <w:rFonts w:ascii="Arial" w:hAnsi="Arial" w:cs="Arial"/>
          <w:sz w:val="24"/>
        </w:rPr>
        <w:t xml:space="preserve"> N.A.; Waterhouse P.M. RNA Silencing in Plants: Yesterday, Today, and Tomorrow Plant Physiology 2008, 147, 456 </w:t>
      </w:r>
      <w:r w:rsidR="008F0AE4" w:rsidRPr="008F2B62">
        <w:rPr>
          <w:rFonts w:ascii="Arial" w:hAnsi="Arial" w:cs="Arial"/>
          <w:sz w:val="24"/>
        </w:rPr>
        <w:t>–</w:t>
      </w:r>
      <w:r w:rsidRPr="008F2B62">
        <w:rPr>
          <w:rFonts w:ascii="Arial" w:hAnsi="Arial" w:cs="Arial"/>
          <w:sz w:val="24"/>
        </w:rPr>
        <w:t xml:space="preserve"> 468</w:t>
      </w:r>
    </w:p>
    <w:p w14:paraId="005B98B0" w14:textId="77777777" w:rsidR="00F85836" w:rsidRPr="008F2B62" w:rsidRDefault="008F0AE4" w:rsidP="00F85836">
      <w:pPr>
        <w:rPr>
          <w:rFonts w:ascii="Arial" w:hAnsi="Arial" w:cs="Arial"/>
          <w:lang w:val="en-US"/>
        </w:rPr>
      </w:pPr>
      <w:r w:rsidRPr="008F2B62">
        <w:rPr>
          <w:rFonts w:ascii="Arial" w:hAnsi="Arial" w:cs="Arial"/>
          <w:sz w:val="24"/>
          <w:lang w:val="en-GB"/>
        </w:rPr>
        <w:t>[</w:t>
      </w:r>
      <w:r w:rsidR="003754B9">
        <w:rPr>
          <w:rFonts w:ascii="Arial" w:hAnsi="Arial" w:cs="Arial"/>
          <w:sz w:val="24"/>
          <w:lang w:val="en-GB"/>
        </w:rPr>
        <w:t>7</w:t>
      </w:r>
      <w:r w:rsidRPr="008F2B62">
        <w:rPr>
          <w:rFonts w:ascii="Arial" w:hAnsi="Arial" w:cs="Arial"/>
          <w:sz w:val="24"/>
          <w:lang w:val="en-GB"/>
        </w:rPr>
        <w:t xml:space="preserve">] </w:t>
      </w:r>
      <w:hyperlink r:id="rId28" w:history="1">
        <w:r w:rsidRPr="008F2B62">
          <w:rPr>
            <w:rFonts w:ascii="Arial" w:hAnsi="Arial" w:cs="Arial"/>
            <w:sz w:val="24"/>
            <w:lang w:val="en-GB"/>
          </w:rPr>
          <w:t>http://m.flexikon.doccheck.com/de/Iod-St%C3%A4rke-Nachweis</w:t>
        </w:r>
      </w:hyperlink>
      <w:r w:rsidRPr="008F2B62">
        <w:rPr>
          <w:rFonts w:ascii="Arial" w:hAnsi="Arial" w:cs="Arial"/>
          <w:sz w:val="24"/>
          <w:lang w:val="en-GB"/>
        </w:rPr>
        <w:br/>
        <w:t>[</w:t>
      </w:r>
      <w:r w:rsidR="003754B9">
        <w:rPr>
          <w:rFonts w:ascii="Arial" w:hAnsi="Arial" w:cs="Arial"/>
          <w:sz w:val="24"/>
          <w:lang w:val="en-GB"/>
        </w:rPr>
        <w:t>8</w:t>
      </w:r>
      <w:r w:rsidRPr="008F2B62">
        <w:rPr>
          <w:rFonts w:ascii="Arial" w:hAnsi="Arial" w:cs="Arial"/>
          <w:sz w:val="24"/>
          <w:lang w:val="en-GB"/>
        </w:rPr>
        <w:t xml:space="preserve">] </w:t>
      </w:r>
      <w:hyperlink r:id="rId29" w:history="1">
        <w:r w:rsidR="008F2B62" w:rsidRPr="0032374D">
          <w:rPr>
            <w:rStyle w:val="Hyperlink"/>
            <w:rFonts w:ascii="Arial" w:hAnsi="Arial" w:cs="Arial"/>
            <w:sz w:val="24"/>
            <w:lang w:val="en-GB"/>
          </w:rPr>
          <w:t>https://en.wikipedia.org/wiki/Starch</w:t>
        </w:r>
      </w:hyperlink>
      <w:r w:rsidRPr="008F2B62">
        <w:rPr>
          <w:rFonts w:ascii="Arial" w:hAnsi="Arial" w:cs="Arial"/>
          <w:sz w:val="24"/>
          <w:lang w:val="en-GB"/>
        </w:rPr>
        <w:br/>
        <w:t>[</w:t>
      </w:r>
      <w:r w:rsidR="003754B9">
        <w:rPr>
          <w:rFonts w:ascii="Arial" w:hAnsi="Arial" w:cs="Arial"/>
          <w:sz w:val="24"/>
          <w:lang w:val="en-GB"/>
        </w:rPr>
        <w:t>9</w:t>
      </w:r>
      <w:r w:rsidRPr="008F2B62">
        <w:rPr>
          <w:rFonts w:ascii="Arial" w:hAnsi="Arial" w:cs="Arial"/>
          <w:sz w:val="24"/>
          <w:lang w:val="en-GB"/>
        </w:rPr>
        <w:t>]</w:t>
      </w:r>
      <w:r w:rsidR="00F85836" w:rsidRPr="008F2B62">
        <w:rPr>
          <w:rFonts w:ascii="Arial" w:hAnsi="Arial" w:cs="Arial"/>
          <w:sz w:val="24"/>
          <w:lang w:val="en-GB"/>
        </w:rPr>
        <w:t xml:space="preserve"> </w:t>
      </w:r>
      <w:hyperlink r:id="rId30" w:history="1">
        <w:r w:rsidR="008F2B62" w:rsidRPr="0032374D">
          <w:rPr>
            <w:rStyle w:val="Hyperlink"/>
            <w:sz w:val="24"/>
            <w:lang w:val="en-GB"/>
          </w:rPr>
          <w:t>https://en.wikipedia.org/wiki/Osmosis</w:t>
        </w:r>
      </w:hyperlink>
      <w:r w:rsidRPr="008F2B62">
        <w:rPr>
          <w:rFonts w:ascii="Arial" w:hAnsi="Arial" w:cs="Arial"/>
          <w:sz w:val="24"/>
          <w:lang w:val="en-GB"/>
        </w:rPr>
        <w:br/>
        <w:t>[1</w:t>
      </w:r>
      <w:r w:rsidR="003754B9">
        <w:rPr>
          <w:rFonts w:ascii="Arial" w:hAnsi="Arial" w:cs="Arial"/>
          <w:sz w:val="24"/>
          <w:lang w:val="en-GB"/>
        </w:rPr>
        <w:t>0</w:t>
      </w:r>
      <w:r w:rsidRPr="008F2B62">
        <w:rPr>
          <w:rFonts w:ascii="Arial" w:hAnsi="Arial" w:cs="Arial"/>
          <w:sz w:val="24"/>
          <w:lang w:val="en-GB"/>
        </w:rPr>
        <w:t>]</w:t>
      </w:r>
      <w:hyperlink r:id="rId31" w:anchor="imgrc=8uYqY7nNCEFoCM" w:history="1">
        <w:r w:rsidR="008F2B62" w:rsidRPr="0032374D">
          <w:rPr>
            <w:rStyle w:val="Hyperlink"/>
            <w:sz w:val="24"/>
            <w:lang w:val="en-GB"/>
          </w:rPr>
          <w:t>https://www.google.ch/search?q=korkbohrer&amp;source=lnms&amp;tbm=isch&amp;sa=X&amp;ved=0ahUKEwiHz9iL-73ZAhVLVhQKHWcTAWcQ_AUICigB&amp;biw=1244&amp;bih=723#imgrc=8uYqY7nNCEFoCM</w:t>
        </w:r>
      </w:hyperlink>
      <w:r w:rsidR="000D0132" w:rsidRPr="008F2B62">
        <w:rPr>
          <w:rFonts w:ascii="Arial" w:hAnsi="Arial" w:cs="Arial"/>
          <w:sz w:val="24"/>
          <w:lang w:val="en-GB"/>
        </w:rPr>
        <w:t xml:space="preserve">: </w:t>
      </w:r>
      <w:r w:rsidR="008F2B62" w:rsidRPr="008F2B62">
        <w:rPr>
          <w:rFonts w:ascii="Arial" w:hAnsi="Arial" w:cs="Arial"/>
          <w:sz w:val="24"/>
          <w:lang w:val="en-GB"/>
        </w:rPr>
        <w:br/>
      </w:r>
      <w:r w:rsidR="00785E11" w:rsidRPr="008F2B62">
        <w:rPr>
          <w:rFonts w:ascii="Arial" w:hAnsi="Arial" w:cs="Arial"/>
          <w:sz w:val="24"/>
          <w:lang w:val="en-GB"/>
        </w:rPr>
        <w:t>[</w:t>
      </w:r>
      <w:r w:rsidR="008F2B62" w:rsidRPr="008F2B62">
        <w:rPr>
          <w:rFonts w:ascii="Arial" w:hAnsi="Arial" w:cs="Arial"/>
          <w:sz w:val="24"/>
          <w:lang w:val="en-GB"/>
        </w:rPr>
        <w:t>1</w:t>
      </w:r>
      <w:r w:rsidR="003754B9">
        <w:rPr>
          <w:rFonts w:ascii="Arial" w:hAnsi="Arial" w:cs="Arial"/>
          <w:sz w:val="24"/>
          <w:lang w:val="en-GB"/>
        </w:rPr>
        <w:t>1</w:t>
      </w:r>
      <w:r w:rsidR="00785E11" w:rsidRPr="003754B9">
        <w:rPr>
          <w:rFonts w:ascii="Arial" w:hAnsi="Arial" w:cs="Arial"/>
          <w:sz w:val="28"/>
          <w:lang w:val="en-GB"/>
        </w:rPr>
        <w:t xml:space="preserve">] </w:t>
      </w:r>
      <w:r w:rsidR="00785E11" w:rsidRPr="003754B9">
        <w:rPr>
          <w:rStyle w:val="Hyperlink"/>
          <w:sz w:val="24"/>
          <w:lang w:val="en-GB"/>
        </w:rPr>
        <w:t>https://en.wikipedia.org/wiki/Epidermis_(botany)</w:t>
      </w:r>
      <w:r w:rsidR="008F2B62" w:rsidRPr="003754B9">
        <w:rPr>
          <w:rFonts w:ascii="Arial" w:hAnsi="Arial" w:cs="Arial"/>
          <w:sz w:val="28"/>
          <w:lang w:val="en-GB"/>
        </w:rPr>
        <w:br/>
      </w:r>
    </w:p>
    <w:sectPr w:rsidR="00F85836" w:rsidRPr="008F2B62">
      <w:footerReference w:type="default" r:id="rId3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fister  Barbara" w:date="2018-02-28T10:40:00Z" w:initials="PB">
    <w:p w14:paraId="6D48A94F" w14:textId="77777777" w:rsidR="0083739A" w:rsidRPr="00370D64" w:rsidRDefault="0083739A">
      <w:pPr>
        <w:pStyle w:val="CommentText"/>
        <w:rPr>
          <w:lang w:val="en-US"/>
        </w:rPr>
      </w:pPr>
      <w:r>
        <w:rPr>
          <w:rStyle w:val="CommentReference"/>
        </w:rPr>
        <w:annotationRef/>
      </w:r>
      <w:r w:rsidRPr="00370D64">
        <w:rPr>
          <w:lang w:val="en-US"/>
        </w:rPr>
        <w:t>Well structured – from general to more specific.</w:t>
      </w:r>
    </w:p>
  </w:comment>
  <w:comment w:id="3" w:author="Pfister  Barbara" w:date="2018-02-28T10:37:00Z" w:initials="PB">
    <w:p w14:paraId="17941C36" w14:textId="7A1B64AB" w:rsidR="0083739A" w:rsidRPr="00370D64" w:rsidRDefault="0083739A">
      <w:pPr>
        <w:pStyle w:val="CommentText"/>
        <w:rPr>
          <w:lang w:val="en-US"/>
        </w:rPr>
      </w:pPr>
      <w:r>
        <w:rPr>
          <w:rStyle w:val="CommentReference"/>
        </w:rPr>
        <w:annotationRef/>
      </w:r>
      <w:r w:rsidRPr="00370D64">
        <w:rPr>
          <w:lang w:val="en-US"/>
        </w:rPr>
        <w:t xml:space="preserve">Here it would be </w:t>
      </w:r>
      <w:r w:rsidR="000E173D">
        <w:rPr>
          <w:lang w:val="en-US"/>
        </w:rPr>
        <w:t xml:space="preserve">useful </w:t>
      </w:r>
      <w:bookmarkStart w:id="4" w:name="_GoBack"/>
      <w:bookmarkEnd w:id="4"/>
      <w:r w:rsidRPr="00370D64">
        <w:rPr>
          <w:lang w:val="en-US"/>
        </w:rPr>
        <w:t>to add some examples.</w:t>
      </w:r>
    </w:p>
  </w:comment>
  <w:comment w:id="5" w:author="Pfister  Barbara" w:date="2018-02-28T10:43:00Z" w:initials="PB">
    <w:p w14:paraId="280AF54C" w14:textId="77777777" w:rsidR="0083739A" w:rsidRPr="00370D64" w:rsidRDefault="0083739A">
      <w:pPr>
        <w:pStyle w:val="CommentText"/>
        <w:rPr>
          <w:lang w:val="en-US"/>
        </w:rPr>
      </w:pPr>
      <w:r>
        <w:rPr>
          <w:rStyle w:val="CommentReference"/>
        </w:rPr>
        <w:annotationRef/>
      </w:r>
      <w:r w:rsidRPr="00370D64">
        <w:rPr>
          <w:lang w:val="en-US"/>
        </w:rPr>
        <w:t xml:space="preserve">No need to put </w:t>
      </w:r>
      <w:r>
        <w:rPr>
          <w:lang w:val="en-US"/>
        </w:rPr>
        <w:t>words</w:t>
      </w:r>
      <w:r w:rsidRPr="00370D64">
        <w:rPr>
          <w:lang w:val="en-US"/>
        </w:rPr>
        <w:t xml:space="preserve"> in bold</w:t>
      </w:r>
      <w:r>
        <w:rPr>
          <w:lang w:val="en-US"/>
        </w:rPr>
        <w:t>.</w:t>
      </w:r>
    </w:p>
  </w:comment>
  <w:comment w:id="6" w:author="Pfister  Barbara" w:date="2018-02-28T10:36:00Z" w:initials="PB">
    <w:p w14:paraId="4771287F" w14:textId="7A218E1C" w:rsidR="0083739A" w:rsidRPr="00370D64" w:rsidRDefault="0083739A">
      <w:pPr>
        <w:pStyle w:val="CommentText"/>
        <w:rPr>
          <w:lang w:val="en-US"/>
        </w:rPr>
      </w:pPr>
      <w:r>
        <w:rPr>
          <w:rStyle w:val="CommentReference"/>
        </w:rPr>
        <w:annotationRef/>
      </w:r>
      <w:r>
        <w:rPr>
          <w:lang w:val="en-US"/>
        </w:rPr>
        <w:t>N</w:t>
      </w:r>
      <w:r w:rsidRPr="00370D64">
        <w:rPr>
          <w:lang w:val="en-US"/>
        </w:rPr>
        <w:t>ote that a plant has two tips; and small amounts of auxin are also produced in the root tip, young l</w:t>
      </w:r>
      <w:r w:rsidR="000E173D">
        <w:rPr>
          <w:lang w:val="en-US"/>
        </w:rPr>
        <w:t>ea</w:t>
      </w:r>
      <w:r w:rsidRPr="00370D64">
        <w:rPr>
          <w:lang w:val="en-US"/>
        </w:rPr>
        <w:t>ves etc.</w:t>
      </w:r>
    </w:p>
  </w:comment>
  <w:comment w:id="7" w:author="Pfister  Barbara" w:date="2018-02-28T10:38:00Z" w:initials="PB">
    <w:p w14:paraId="5B2B5957" w14:textId="77777777" w:rsidR="0083739A" w:rsidRPr="00370D64" w:rsidRDefault="0083739A">
      <w:pPr>
        <w:pStyle w:val="CommentText"/>
        <w:rPr>
          <w:lang w:val="en-US"/>
        </w:rPr>
      </w:pPr>
      <w:r>
        <w:rPr>
          <w:rStyle w:val="CommentReference"/>
        </w:rPr>
        <w:annotationRef/>
      </w:r>
      <w:r w:rsidRPr="00370D64">
        <w:rPr>
          <w:lang w:val="en-US"/>
        </w:rPr>
        <w:t xml:space="preserve">In the roots auxin is transported acropetally </w:t>
      </w:r>
      <w:r>
        <w:rPr>
          <w:lang w:val="en-US"/>
        </w:rPr>
        <w:t>in the phloem.</w:t>
      </w:r>
    </w:p>
  </w:comment>
  <w:comment w:id="8" w:author="Pfister  Barbara" w:date="2018-02-28T10:40:00Z" w:initials="PB">
    <w:p w14:paraId="290F4A34" w14:textId="77777777" w:rsidR="0083739A" w:rsidRPr="00370D64" w:rsidRDefault="0083739A">
      <w:pPr>
        <w:pStyle w:val="CommentText"/>
        <w:rPr>
          <w:lang w:val="en-US"/>
        </w:rPr>
      </w:pPr>
      <w:r>
        <w:rPr>
          <w:rStyle w:val="CommentReference"/>
        </w:rPr>
        <w:annotationRef/>
      </w:r>
      <w:r w:rsidRPr="00370D64">
        <w:rPr>
          <w:lang w:val="en-US"/>
        </w:rPr>
        <w:t>Try to use more connectors.</w:t>
      </w:r>
    </w:p>
  </w:comment>
  <w:comment w:id="13" w:author="Pfister  Barbara" w:date="2018-02-28T10:50:00Z" w:initials="PB">
    <w:p w14:paraId="4A9E806F" w14:textId="77777777" w:rsidR="0083739A" w:rsidRPr="00456E96" w:rsidRDefault="0083739A">
      <w:pPr>
        <w:pStyle w:val="CommentText"/>
        <w:rPr>
          <w:lang w:val="en-US"/>
        </w:rPr>
      </w:pPr>
      <w:r>
        <w:rPr>
          <w:rStyle w:val="CommentReference"/>
        </w:rPr>
        <w:annotationRef/>
      </w:r>
      <w:r w:rsidRPr="00456E96">
        <w:rPr>
          <w:lang w:val="en-US"/>
        </w:rPr>
        <w:t>Then they wouldn’t be adventitious roots anymore (by definition).</w:t>
      </w:r>
    </w:p>
  </w:comment>
  <w:comment w:id="23" w:author="Pfister  Barbara" w:date="2018-02-28T10:55:00Z" w:initials="PB">
    <w:p w14:paraId="3DB21078" w14:textId="77777777" w:rsidR="0083739A" w:rsidRPr="00456E96" w:rsidRDefault="0083739A">
      <w:pPr>
        <w:pStyle w:val="CommentText"/>
        <w:rPr>
          <w:lang w:val="en-US"/>
        </w:rPr>
      </w:pPr>
      <w:r>
        <w:rPr>
          <w:rStyle w:val="CommentReference"/>
        </w:rPr>
        <w:annotationRef/>
      </w:r>
      <w:r w:rsidRPr="00456E96">
        <w:rPr>
          <w:lang w:val="en-US"/>
        </w:rPr>
        <w:t>Here you start a new topic</w:t>
      </w:r>
      <w:r>
        <w:rPr>
          <w:lang w:val="en-US"/>
        </w:rPr>
        <w:t xml:space="preserve"> in a rather surprising manner (normally a new topic requires a new paragraph)</w:t>
      </w:r>
      <w:r w:rsidRPr="00456E96">
        <w:rPr>
          <w:lang w:val="en-US"/>
        </w:rPr>
        <w:t xml:space="preserve">. </w:t>
      </w:r>
      <w:r>
        <w:rPr>
          <w:lang w:val="en-US"/>
        </w:rPr>
        <w:t>You connect it with the previous one by saying “Typically, dwarf pea varieties have mutations in ...” and then explain GA3 in more detail.</w:t>
      </w:r>
    </w:p>
  </w:comment>
  <w:comment w:id="26" w:author="Pfister  Barbara" w:date="2018-02-28T10:59:00Z" w:initials="PB">
    <w:p w14:paraId="732EA5E1" w14:textId="77777777" w:rsidR="0083739A" w:rsidRPr="00456E96" w:rsidRDefault="0083739A">
      <w:pPr>
        <w:pStyle w:val="CommentText"/>
        <w:rPr>
          <w:lang w:val="en-US"/>
        </w:rPr>
      </w:pPr>
      <w:r>
        <w:rPr>
          <w:rStyle w:val="CommentReference"/>
        </w:rPr>
        <w:annotationRef/>
      </w:r>
      <w:r w:rsidRPr="00456E96">
        <w:rPr>
          <w:lang w:val="en-US"/>
        </w:rPr>
        <w:t>What do you want to say?</w:t>
      </w:r>
    </w:p>
  </w:comment>
  <w:comment w:id="30" w:author="Pfister  Barbara" w:date="2018-02-28T11:00:00Z" w:initials="PB">
    <w:p w14:paraId="5F9EA438" w14:textId="77777777" w:rsidR="0083739A" w:rsidRPr="0083739A" w:rsidRDefault="0083739A">
      <w:pPr>
        <w:pStyle w:val="CommentText"/>
        <w:rPr>
          <w:lang w:val="en-US"/>
        </w:rPr>
      </w:pPr>
      <w:r>
        <w:rPr>
          <w:rStyle w:val="CommentReference"/>
        </w:rPr>
        <w:annotationRef/>
      </w:r>
      <w:r w:rsidRPr="0083739A">
        <w:rPr>
          <w:lang w:val="en-US"/>
        </w:rPr>
        <w:t>Try to always include a concise legend.</w:t>
      </w:r>
    </w:p>
  </w:comment>
  <w:comment w:id="31" w:author="Pfister  Barbara" w:date="2018-02-28T11:01:00Z" w:initials="PB">
    <w:p w14:paraId="640EDF5E" w14:textId="77777777" w:rsidR="0083739A" w:rsidRPr="0083739A" w:rsidRDefault="0083739A">
      <w:pPr>
        <w:pStyle w:val="CommentText"/>
        <w:rPr>
          <w:lang w:val="en-US"/>
        </w:rPr>
      </w:pPr>
      <w:r>
        <w:rPr>
          <w:rStyle w:val="CommentReference"/>
        </w:rPr>
        <w:annotationRef/>
      </w:r>
      <w:r w:rsidRPr="0083739A">
        <w:rPr>
          <w:lang w:val="en-US"/>
        </w:rPr>
        <w:t>I’d move this bit to the end as it’s the most specific part.</w:t>
      </w:r>
    </w:p>
  </w:comment>
  <w:comment w:id="32" w:author="Pfister  Barbara" w:date="2018-02-28T11:01:00Z" w:initials="PB">
    <w:p w14:paraId="299C0FFD" w14:textId="557DE40F" w:rsidR="0083739A" w:rsidRPr="0083739A" w:rsidRDefault="0083739A">
      <w:pPr>
        <w:pStyle w:val="CommentText"/>
        <w:rPr>
          <w:lang w:val="en-US"/>
        </w:rPr>
      </w:pPr>
      <w:r>
        <w:rPr>
          <w:rStyle w:val="CommentReference"/>
        </w:rPr>
        <w:annotationRef/>
      </w:r>
      <w:r w:rsidRPr="0083739A">
        <w:rPr>
          <w:lang w:val="en-US"/>
        </w:rPr>
        <w:t xml:space="preserve">Here you connect the sentences </w:t>
      </w:r>
      <w:r w:rsidR="000E173D">
        <w:rPr>
          <w:lang w:val="en-US"/>
        </w:rPr>
        <w:t xml:space="preserve">nicely. </w:t>
      </w:r>
    </w:p>
  </w:comment>
  <w:comment w:id="41" w:author="Pfister  Barbara" w:date="2018-02-28T11:05:00Z" w:initials="PB">
    <w:p w14:paraId="631E1388" w14:textId="77777777" w:rsidR="0083739A" w:rsidRPr="0083739A" w:rsidRDefault="0083739A">
      <w:pPr>
        <w:pStyle w:val="CommentText"/>
        <w:rPr>
          <w:lang w:val="en-US"/>
        </w:rPr>
      </w:pPr>
      <w:r>
        <w:rPr>
          <w:rStyle w:val="CommentReference"/>
        </w:rPr>
        <w:annotationRef/>
      </w:r>
      <w:r w:rsidRPr="0083739A">
        <w:rPr>
          <w:lang w:val="en-US"/>
        </w:rPr>
        <w:t>It would be nice to calculate also the relative increases.</w:t>
      </w:r>
    </w:p>
  </w:comment>
  <w:comment w:id="42" w:author="Pfister  Barbara" w:date="2018-02-28T11:06:00Z" w:initials="PB">
    <w:p w14:paraId="13E03235" w14:textId="77777777" w:rsidR="0083739A" w:rsidRDefault="0083739A">
      <w:pPr>
        <w:pStyle w:val="CommentText"/>
      </w:pPr>
      <w:r>
        <w:rPr>
          <w:rStyle w:val="CommentReference"/>
        </w:rPr>
        <w:annotationRef/>
      </w:r>
      <w:proofErr w:type="spellStart"/>
      <w:r>
        <w:t>Be</w:t>
      </w:r>
      <w:proofErr w:type="spellEnd"/>
      <w:r>
        <w:t xml:space="preserve"> </w:t>
      </w:r>
      <w:proofErr w:type="spellStart"/>
      <w:r>
        <w:t>more</w:t>
      </w:r>
      <w:proofErr w:type="spellEnd"/>
      <w:r>
        <w:t xml:space="preserve"> </w:t>
      </w:r>
      <w:proofErr w:type="spellStart"/>
      <w:r>
        <w:t>specific</w:t>
      </w:r>
      <w:proofErr w:type="spellEnd"/>
      <w:r>
        <w:t>.</w:t>
      </w:r>
    </w:p>
  </w:comment>
  <w:comment w:id="50" w:author="Pfister  Barbara" w:date="2018-02-28T11:09:00Z" w:initials="PB">
    <w:p w14:paraId="1AF2E104" w14:textId="77777777" w:rsidR="00C54473" w:rsidRDefault="00C54473">
      <w:pPr>
        <w:pStyle w:val="CommentText"/>
        <w:rPr>
          <w:lang w:val="en-US"/>
        </w:rPr>
      </w:pPr>
      <w:r>
        <w:rPr>
          <w:rStyle w:val="CommentReference"/>
        </w:rPr>
        <w:annotationRef/>
      </w:r>
      <w:r w:rsidRPr="00C54473">
        <w:rPr>
          <w:lang w:val="en-US"/>
        </w:rPr>
        <w:t>Do you agree with this definition?</w:t>
      </w:r>
    </w:p>
    <w:p w14:paraId="72AF0E0C" w14:textId="77777777" w:rsidR="00C54473" w:rsidRPr="00C54473" w:rsidRDefault="00C54473">
      <w:pPr>
        <w:pStyle w:val="CommentText"/>
        <w:rPr>
          <w:lang w:val="en-US"/>
        </w:rPr>
      </w:pPr>
      <w:r>
        <w:rPr>
          <w:lang w:val="en-US"/>
        </w:rPr>
        <w:t>It’s good that you clearly state the source; however, it’s very unusual in natural sciences to make direct quotes. Rather one paraphrases the text (but still makes reference to the source).</w:t>
      </w:r>
    </w:p>
  </w:comment>
  <w:comment w:id="51" w:author="Pfister  Barbara" w:date="2018-02-28T11:08:00Z" w:initials="PB">
    <w:p w14:paraId="40BADA05" w14:textId="77777777" w:rsidR="0083739A" w:rsidRPr="0083739A" w:rsidRDefault="0083739A">
      <w:pPr>
        <w:pStyle w:val="CommentText"/>
        <w:rPr>
          <w:lang w:val="en-US"/>
        </w:rPr>
      </w:pPr>
      <w:r>
        <w:rPr>
          <w:rStyle w:val="CommentReference"/>
        </w:rPr>
        <w:annotationRef/>
      </w:r>
      <w:r w:rsidRPr="0083739A">
        <w:rPr>
          <w:lang w:val="en-US"/>
        </w:rPr>
        <w:t xml:space="preserve">I’d rather say: The aim of this </w:t>
      </w:r>
      <w:proofErr w:type="gramStart"/>
      <w:r w:rsidRPr="0083739A">
        <w:rPr>
          <w:lang w:val="en-US"/>
        </w:rPr>
        <w:t>experiment ...</w:t>
      </w:r>
      <w:proofErr w:type="gramEnd"/>
    </w:p>
  </w:comment>
  <w:comment w:id="56" w:author="Pfister  Barbara" w:date="2018-02-28T13:05:00Z" w:initials="PB">
    <w:p w14:paraId="68157FE2" w14:textId="1669049F" w:rsidR="000E173D" w:rsidRPr="000E173D" w:rsidRDefault="000E173D">
      <w:pPr>
        <w:pStyle w:val="CommentText"/>
        <w:rPr>
          <w:lang w:val="en-US"/>
        </w:rPr>
      </w:pPr>
      <w:r>
        <w:rPr>
          <w:rStyle w:val="CommentReference"/>
        </w:rPr>
        <w:annotationRef/>
      </w:r>
      <w:r w:rsidRPr="000E173D">
        <w:rPr>
          <w:lang w:val="en-US"/>
        </w:rPr>
        <w:t>Try to be more specific.</w:t>
      </w:r>
    </w:p>
  </w:comment>
  <w:comment w:id="57" w:author="Pfister  Barbara" w:date="2018-02-28T11:55:00Z" w:initials="PB">
    <w:p w14:paraId="57BBAE94" w14:textId="42DA1B86" w:rsidR="002600FA" w:rsidRPr="002600FA" w:rsidRDefault="002600FA">
      <w:pPr>
        <w:pStyle w:val="CommentText"/>
        <w:rPr>
          <w:lang w:val="en-US"/>
        </w:rPr>
      </w:pPr>
      <w:r>
        <w:rPr>
          <w:rStyle w:val="CommentReference"/>
        </w:rPr>
        <w:annotationRef/>
      </w:r>
      <w:r w:rsidRPr="002600FA">
        <w:rPr>
          <w:lang w:val="en-US"/>
        </w:rPr>
        <w:t>Try to write the methods in past tense.</w:t>
      </w:r>
    </w:p>
  </w:comment>
  <w:comment w:id="62" w:author="Pfister  Barbara" w:date="2018-02-28T11:13:00Z" w:initials="PB">
    <w:p w14:paraId="5B4ACECD" w14:textId="77777777" w:rsidR="00C54473" w:rsidRPr="00C54473" w:rsidRDefault="00C54473">
      <w:pPr>
        <w:pStyle w:val="CommentText"/>
        <w:rPr>
          <w:lang w:val="en-US"/>
        </w:rPr>
      </w:pPr>
      <w:r>
        <w:rPr>
          <w:rStyle w:val="CommentReference"/>
        </w:rPr>
        <w:annotationRef/>
      </w:r>
      <w:r>
        <w:rPr>
          <w:lang w:val="en-US"/>
        </w:rPr>
        <w:t>Also show the r</w:t>
      </w:r>
      <w:r w:rsidRPr="00C54473">
        <w:rPr>
          <w:lang w:val="en-US"/>
        </w:rPr>
        <w:t>elative weight gain/lo</w:t>
      </w:r>
      <w:r>
        <w:rPr>
          <w:lang w:val="en-US"/>
        </w:rPr>
        <w:t>ss in %.</w:t>
      </w:r>
    </w:p>
  </w:comment>
  <w:comment w:id="64" w:author="Pfister  Barbara" w:date="2018-02-28T11:15:00Z" w:initials="PB">
    <w:p w14:paraId="5FEC7845" w14:textId="77777777" w:rsidR="00C54473" w:rsidRDefault="00C54473">
      <w:pPr>
        <w:pStyle w:val="CommentText"/>
        <w:rPr>
          <w:lang w:val="en-US"/>
        </w:rPr>
      </w:pPr>
      <w:r>
        <w:rPr>
          <w:rStyle w:val="CommentReference"/>
        </w:rPr>
        <w:annotationRef/>
      </w:r>
      <w:r w:rsidRPr="00C54473">
        <w:rPr>
          <w:lang w:val="en-US"/>
        </w:rPr>
        <w:t>Please make use of the interpolation (trend line).</w:t>
      </w:r>
    </w:p>
    <w:p w14:paraId="0DCEDB31" w14:textId="77777777" w:rsidR="00C54473" w:rsidRPr="00C54473" w:rsidRDefault="00C54473">
      <w:pPr>
        <w:pStyle w:val="CommentText"/>
        <w:rPr>
          <w:lang w:val="en-US"/>
        </w:rPr>
      </w:pPr>
      <w:r>
        <w:rPr>
          <w:lang w:val="en-US"/>
        </w:rPr>
        <w:t>How is it concluded?</w:t>
      </w:r>
    </w:p>
  </w:comment>
  <w:comment w:id="65" w:author="Pfister  Barbara" w:date="2018-02-28T11:16:00Z" w:initials="PB">
    <w:p w14:paraId="53BB9E66" w14:textId="77777777" w:rsidR="00C54473" w:rsidRPr="00C54473" w:rsidRDefault="00C54473">
      <w:pPr>
        <w:pStyle w:val="CommentText"/>
        <w:rPr>
          <w:lang w:val="en-US"/>
        </w:rPr>
      </w:pPr>
      <w:r>
        <w:rPr>
          <w:rStyle w:val="CommentReference"/>
        </w:rPr>
        <w:annotationRef/>
      </w:r>
      <w:r w:rsidRPr="00C54473">
        <w:rPr>
          <w:lang w:val="en-US"/>
        </w:rPr>
        <w:t>I disagree. Don’t forget that the pressure potential of the potato cells is not 0.</w:t>
      </w:r>
    </w:p>
  </w:comment>
  <w:comment w:id="67" w:author="Pfister  Barbara" w:date="2018-02-28T11:18:00Z" w:initials="PB">
    <w:p w14:paraId="01FA7C5D" w14:textId="02C35E9C" w:rsidR="00AD7FAA" w:rsidRPr="00AD7FAA" w:rsidRDefault="00AD7FAA">
      <w:pPr>
        <w:pStyle w:val="CommentText"/>
        <w:rPr>
          <w:lang w:val="en-US"/>
        </w:rPr>
      </w:pPr>
      <w:r>
        <w:rPr>
          <w:rStyle w:val="CommentReference"/>
        </w:rPr>
        <w:annotationRef/>
      </w:r>
      <w:r w:rsidRPr="00AD7FAA">
        <w:rPr>
          <w:lang w:val="en-US"/>
        </w:rPr>
        <w:t>What do you refer to? Try to be more specific, also with respect to what the assumption is based on.</w:t>
      </w:r>
    </w:p>
  </w:comment>
  <w:comment w:id="70" w:author="Pfister  Barbara" w:date="2018-02-28T11:41:00Z" w:initials="PB">
    <w:p w14:paraId="75C86564" w14:textId="13A914F0" w:rsidR="00BF1873" w:rsidRPr="00BF1873" w:rsidRDefault="00BF1873">
      <w:pPr>
        <w:pStyle w:val="CommentText"/>
        <w:rPr>
          <w:lang w:val="en-US"/>
        </w:rPr>
      </w:pPr>
      <w:r>
        <w:rPr>
          <w:rStyle w:val="CommentReference"/>
        </w:rPr>
        <w:annotationRef/>
      </w:r>
      <w:r w:rsidRPr="00BF1873">
        <w:rPr>
          <w:lang w:val="en-US"/>
        </w:rPr>
        <w:t>Was this the primary goal?</w:t>
      </w:r>
    </w:p>
  </w:comment>
  <w:comment w:id="69" w:author="Pfister  Barbara" w:date="2018-02-28T11:46:00Z" w:initials="PB">
    <w:p w14:paraId="1EB942C5" w14:textId="1D684550" w:rsidR="00BF1873" w:rsidRPr="00BF1873" w:rsidRDefault="00BF1873">
      <w:pPr>
        <w:pStyle w:val="CommentText"/>
        <w:rPr>
          <w:lang w:val="en-US"/>
        </w:rPr>
      </w:pPr>
      <w:r>
        <w:rPr>
          <w:rStyle w:val="CommentReference"/>
        </w:rPr>
        <w:annotationRef/>
      </w:r>
      <w:r w:rsidRPr="00BF1873">
        <w:rPr>
          <w:lang w:val="en-US"/>
        </w:rPr>
        <w:t>Normally, this part (most specific) would come last in the introduction.</w:t>
      </w:r>
    </w:p>
  </w:comment>
  <w:comment w:id="73" w:author="Pfister  Barbara" w:date="2018-02-28T11:42:00Z" w:initials="PB">
    <w:p w14:paraId="47C9EDA5" w14:textId="04EB495A" w:rsidR="00BF1873" w:rsidRPr="00BF1873" w:rsidRDefault="00BF1873">
      <w:pPr>
        <w:pStyle w:val="CommentText"/>
        <w:rPr>
          <w:lang w:val="en-US"/>
        </w:rPr>
      </w:pPr>
      <w:r>
        <w:rPr>
          <w:rStyle w:val="CommentReference"/>
        </w:rPr>
        <w:annotationRef/>
      </w:r>
      <w:r w:rsidRPr="00BF1873">
        <w:rPr>
          <w:lang w:val="en-US"/>
        </w:rPr>
        <w:t>Where do you have this from?</w:t>
      </w:r>
    </w:p>
  </w:comment>
  <w:comment w:id="78" w:author="Pfister  Barbara" w:date="2018-02-28T11:43:00Z" w:initials="PB">
    <w:p w14:paraId="6B499A53" w14:textId="3B1B7D02" w:rsidR="00BF1873" w:rsidRDefault="00BF1873">
      <w:pPr>
        <w:pStyle w:val="CommentText"/>
      </w:pPr>
      <w:r>
        <w:rPr>
          <w:rStyle w:val="CommentReference"/>
        </w:rPr>
        <w:annotationRef/>
      </w:r>
      <w:proofErr w:type="spellStart"/>
      <w:r>
        <w:t>Introduce</w:t>
      </w:r>
      <w:proofErr w:type="spellEnd"/>
      <w:r>
        <w:t xml:space="preserve"> </w:t>
      </w:r>
      <w:proofErr w:type="spellStart"/>
      <w:r>
        <w:t>abbreviation</w:t>
      </w:r>
      <w:proofErr w:type="spellEnd"/>
      <w:r>
        <w:t xml:space="preserve"> </w:t>
      </w:r>
      <w:proofErr w:type="spellStart"/>
      <w:r>
        <w:t>first</w:t>
      </w:r>
      <w:proofErr w:type="spellEnd"/>
      <w:r>
        <w:t>.</w:t>
      </w:r>
    </w:p>
  </w:comment>
  <w:comment w:id="82" w:author="Pfister  Barbara" w:date="2018-02-28T11:44:00Z" w:initials="PB">
    <w:p w14:paraId="198ACF2C" w14:textId="10DC0A52" w:rsidR="00BF1873" w:rsidRDefault="00BF1873">
      <w:pPr>
        <w:pStyle w:val="CommentText"/>
      </w:pPr>
      <w:r>
        <w:rPr>
          <w:rStyle w:val="CommentReference"/>
        </w:rPr>
        <w:annotationRef/>
      </w:r>
      <w:proofErr w:type="spellStart"/>
      <w:r>
        <w:t>That’s</w:t>
      </w:r>
      <w:proofErr w:type="spellEnd"/>
      <w:r>
        <w:t xml:space="preserve"> </w:t>
      </w:r>
      <w:proofErr w:type="spellStart"/>
      <w:r>
        <w:t>fine</w:t>
      </w:r>
      <w:proofErr w:type="spellEnd"/>
      <w:r>
        <w:t>.</w:t>
      </w:r>
    </w:p>
  </w:comment>
  <w:comment w:id="83" w:author="Pfister  Barbara" w:date="2018-02-28T11:44:00Z" w:initials="PB">
    <w:p w14:paraId="31C04AF2" w14:textId="7BB20CFE" w:rsidR="00BF1873" w:rsidRPr="00BF1873" w:rsidRDefault="00BF1873">
      <w:pPr>
        <w:pStyle w:val="CommentText"/>
        <w:rPr>
          <w:lang w:val="en-US"/>
        </w:rPr>
      </w:pPr>
      <w:r>
        <w:rPr>
          <w:rStyle w:val="CommentReference"/>
        </w:rPr>
        <w:annotationRef/>
      </w:r>
      <w:r w:rsidRPr="00BF1873">
        <w:rPr>
          <w:lang w:val="en-US"/>
        </w:rPr>
        <w:t>Before you said you were interested in the site of starch</w:t>
      </w:r>
      <w:r>
        <w:rPr>
          <w:lang w:val="en-US"/>
        </w:rPr>
        <w:t xml:space="preserve"> present</w:t>
      </w:r>
      <w:r w:rsidRPr="00BF1873">
        <w:rPr>
          <w:lang w:val="en-US"/>
        </w:rPr>
        <w:t>, not its amount.</w:t>
      </w:r>
    </w:p>
  </w:comment>
  <w:comment w:id="89" w:author="Pfister  Barbara" w:date="2018-02-28T11:47:00Z" w:initials="PB">
    <w:p w14:paraId="00234AA1" w14:textId="1B52275F" w:rsidR="00BF1873" w:rsidRPr="00BF1873" w:rsidRDefault="00BF1873">
      <w:pPr>
        <w:pStyle w:val="CommentText"/>
        <w:rPr>
          <w:lang w:val="en-US"/>
        </w:rPr>
      </w:pPr>
      <w:r>
        <w:rPr>
          <w:rStyle w:val="CommentReference"/>
        </w:rPr>
        <w:annotationRef/>
      </w:r>
      <w:r w:rsidRPr="00BF1873">
        <w:rPr>
          <w:lang w:val="en-US"/>
        </w:rPr>
        <w:t xml:space="preserve">Note that these are not end products, just intermediates (in particular </w:t>
      </w:r>
      <w:proofErr w:type="spellStart"/>
      <w:r w:rsidRPr="00BF1873">
        <w:rPr>
          <w:lang w:val="en-US"/>
        </w:rPr>
        <w:t>maltotriose</w:t>
      </w:r>
      <w:proofErr w:type="spellEnd"/>
      <w:r w:rsidRPr="00BF1873">
        <w:rPr>
          <w:lang w:val="en-US"/>
        </w:rPr>
        <w:t>).</w:t>
      </w:r>
    </w:p>
  </w:comment>
  <w:comment w:id="99" w:author="Pfister  Barbara" w:date="2018-02-28T11:51:00Z" w:initials="PB">
    <w:p w14:paraId="369F524D" w14:textId="49356DA8" w:rsidR="002600FA" w:rsidRPr="002600FA" w:rsidRDefault="002600FA">
      <w:pPr>
        <w:pStyle w:val="CommentText"/>
        <w:rPr>
          <w:lang w:val="en-US"/>
        </w:rPr>
      </w:pPr>
      <w:r>
        <w:rPr>
          <w:rStyle w:val="CommentReference"/>
        </w:rPr>
        <w:annotationRef/>
      </w:r>
      <w:r w:rsidRPr="002600FA">
        <w:rPr>
          <w:lang w:val="en-US"/>
        </w:rPr>
        <w:t xml:space="preserve">The </w:t>
      </w:r>
      <w:r w:rsidRPr="002600FA">
        <w:rPr>
          <w:i/>
          <w:lang w:val="en-US"/>
        </w:rPr>
        <w:t xml:space="preserve">dpe1 </w:t>
      </w:r>
      <w:r w:rsidRPr="002600FA">
        <w:rPr>
          <w:lang w:val="en-US"/>
        </w:rPr>
        <w:t>mutant is a knock-out</w:t>
      </w:r>
      <w:r>
        <w:rPr>
          <w:lang w:val="en-US"/>
        </w:rPr>
        <w:t xml:space="preserve"> in which no DPE1 protein could be detected by Western blots at all. </w:t>
      </w:r>
    </w:p>
  </w:comment>
  <w:comment w:id="102" w:author="Pfister  Barbara" w:date="2018-02-28T11:56:00Z" w:initials="PB">
    <w:p w14:paraId="5DD102B1" w14:textId="0F7C6DFC" w:rsidR="002600FA" w:rsidRPr="002600FA" w:rsidRDefault="002600FA">
      <w:pPr>
        <w:pStyle w:val="CommentText"/>
        <w:rPr>
          <w:lang w:val="en-US"/>
        </w:rPr>
      </w:pPr>
      <w:r>
        <w:rPr>
          <w:rStyle w:val="CommentReference"/>
        </w:rPr>
        <w:annotationRef/>
      </w:r>
      <w:r w:rsidRPr="002600FA">
        <w:rPr>
          <w:lang w:val="en-US"/>
        </w:rPr>
        <w:t xml:space="preserve">Try to </w:t>
      </w:r>
      <w:r>
        <w:rPr>
          <w:lang w:val="en-US"/>
        </w:rPr>
        <w:t>write the methods in past tense and passive voice.</w:t>
      </w:r>
      <w:r w:rsidR="0099363E">
        <w:rPr>
          <w:lang w:val="en-US"/>
        </w:rPr>
        <w:t xml:space="preserve"> Otherwise it’s already well written!</w:t>
      </w:r>
    </w:p>
  </w:comment>
  <w:comment w:id="108" w:author="Pfister  Barbara" w:date="2018-02-28T12:01:00Z" w:initials="PB">
    <w:p w14:paraId="4D30B476" w14:textId="1CBDA418" w:rsidR="00C440BA" w:rsidRPr="00C440BA" w:rsidRDefault="00C440BA">
      <w:pPr>
        <w:pStyle w:val="CommentText"/>
        <w:rPr>
          <w:lang w:val="en-US"/>
        </w:rPr>
      </w:pPr>
      <w:r w:rsidRPr="00C440BA">
        <w:rPr>
          <w:lang w:val="en-US"/>
        </w:rPr>
        <w:t>Hmm. In Figure 8, you should not use V of glucose solution, but g</w:t>
      </w:r>
      <w:r>
        <w:rPr>
          <w:lang w:val="en-US"/>
        </w:rPr>
        <w:t xml:space="preserve">lucose concentration in the x-axis. Then try to calculate epsilon again (now you should obtain the correct value and units). </w:t>
      </w:r>
      <w:r>
        <w:rPr>
          <w:rStyle w:val="CommentReference"/>
        </w:rPr>
        <w:annotationRef/>
      </w:r>
    </w:p>
  </w:comment>
  <w:comment w:id="109" w:author="Pfister  Barbara" w:date="2018-02-28T12:04:00Z" w:initials="PB">
    <w:p w14:paraId="01230D09" w14:textId="77777777" w:rsidR="00C440BA" w:rsidRPr="00C440BA" w:rsidRDefault="00C440BA">
      <w:pPr>
        <w:pStyle w:val="CommentText"/>
        <w:rPr>
          <w:lang w:val="en-US"/>
        </w:rPr>
      </w:pPr>
      <w:r>
        <w:rPr>
          <w:rStyle w:val="CommentReference"/>
        </w:rPr>
        <w:annotationRef/>
      </w:r>
      <w:r w:rsidRPr="00C440BA">
        <w:rPr>
          <w:lang w:val="en-US"/>
        </w:rPr>
        <w:t>How about the other questions?</w:t>
      </w:r>
    </w:p>
    <w:p w14:paraId="43D1505C" w14:textId="282D1A1D" w:rsidR="00C440BA" w:rsidRPr="00C440BA" w:rsidRDefault="00C440BA">
      <w:pPr>
        <w:pStyle w:val="CommentText"/>
        <w:rPr>
          <w:lang w:val="en-US"/>
        </w:rPr>
      </w:pPr>
      <w:r>
        <w:rPr>
          <w:lang w:val="en-US"/>
        </w:rPr>
        <w:t>Please also try to calculate the glucose production per gram plant.</w:t>
      </w:r>
    </w:p>
  </w:comment>
  <w:comment w:id="112" w:author="Pfister  Barbara" w:date="2018-02-28T12:59:00Z" w:initials="PB">
    <w:p w14:paraId="2DE2B5C8" w14:textId="39F4DF70" w:rsidR="0099363E" w:rsidRPr="0099363E" w:rsidRDefault="0099363E">
      <w:pPr>
        <w:pStyle w:val="CommentText"/>
        <w:rPr>
          <w:lang w:val="en-US"/>
        </w:rPr>
      </w:pPr>
      <w:r>
        <w:rPr>
          <w:rStyle w:val="CommentReference"/>
        </w:rPr>
        <w:annotationRef/>
      </w:r>
      <w:r w:rsidRPr="0099363E">
        <w:rPr>
          <w:lang w:val="en-US"/>
        </w:rPr>
        <w:t>Good introduction – informative and well structured.</w:t>
      </w:r>
    </w:p>
  </w:comment>
  <w:comment w:id="120" w:author="Pfister  Barbara" w:date="2018-02-28T12:54:00Z" w:initials="PB">
    <w:p w14:paraId="35018F2E" w14:textId="7114A028" w:rsidR="0099363E" w:rsidRDefault="0099363E">
      <w:pPr>
        <w:pStyle w:val="CommentText"/>
      </w:pPr>
      <w:r>
        <w:rPr>
          <w:rStyle w:val="CommentReference"/>
        </w:rPr>
        <w:annotationRef/>
      </w:r>
      <w:proofErr w:type="spellStart"/>
      <w:r>
        <w:t>introduce</w:t>
      </w:r>
      <w:proofErr w:type="spellEnd"/>
      <w:r>
        <w:t xml:space="preserve"> </w:t>
      </w:r>
      <w:proofErr w:type="spellStart"/>
      <w:r>
        <w:t>abbreviation</w:t>
      </w:r>
      <w:proofErr w:type="spellEnd"/>
      <w:r>
        <w:t xml:space="preserve"> </w:t>
      </w:r>
      <w:proofErr w:type="spellStart"/>
      <w:r>
        <w:t>first</w:t>
      </w:r>
      <w:proofErr w:type="spellEnd"/>
    </w:p>
  </w:comment>
  <w:comment w:id="121" w:author="Pfister  Barbara" w:date="2018-02-28T12:57:00Z" w:initials="PB">
    <w:p w14:paraId="7E3B88C2" w14:textId="418240F3" w:rsidR="0099363E" w:rsidRPr="0099363E" w:rsidRDefault="0099363E">
      <w:pPr>
        <w:pStyle w:val="CommentText"/>
        <w:rPr>
          <w:lang w:val="en-US"/>
        </w:rPr>
      </w:pPr>
      <w:r>
        <w:rPr>
          <w:rStyle w:val="CommentReference"/>
        </w:rPr>
        <w:annotationRef/>
      </w:r>
      <w:r w:rsidRPr="0099363E">
        <w:rPr>
          <w:lang w:val="en-US"/>
        </w:rPr>
        <w:t>To my knowledge, the term miRNA is used</w:t>
      </w:r>
      <w:r>
        <w:rPr>
          <w:lang w:val="en-US"/>
        </w:rPr>
        <w:t xml:space="preserve"> for </w:t>
      </w:r>
      <w:r w:rsidRPr="0099363E">
        <w:rPr>
          <w:b/>
          <w:lang w:val="en-US"/>
        </w:rPr>
        <w:t>endogenous</w:t>
      </w:r>
      <w:r>
        <w:rPr>
          <w:lang w:val="en-US"/>
        </w:rPr>
        <w:t xml:space="preserve"> plant genes.</w:t>
      </w:r>
    </w:p>
  </w:comment>
  <w:comment w:id="130" w:author="Pfister  Barbara" w:date="2018-02-28T13:01:00Z" w:initials="PB">
    <w:p w14:paraId="61F89D38" w14:textId="5EE0F7CE" w:rsidR="0099363E" w:rsidRPr="0099363E" w:rsidRDefault="0099363E">
      <w:pPr>
        <w:pStyle w:val="CommentText"/>
        <w:rPr>
          <w:lang w:val="en-US"/>
        </w:rPr>
      </w:pPr>
      <w:r>
        <w:rPr>
          <w:rStyle w:val="CommentReference"/>
        </w:rPr>
        <w:annotationRef/>
      </w:r>
      <w:r w:rsidRPr="0099363E">
        <w:rPr>
          <w:lang w:val="en-US"/>
        </w:rPr>
        <w:t>Or the original culture that you took did not have a higher 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48A94F" w15:done="0"/>
  <w15:commentEx w15:paraId="17941C36" w15:done="0"/>
  <w15:commentEx w15:paraId="280AF54C" w15:done="0"/>
  <w15:commentEx w15:paraId="4771287F" w15:done="0"/>
  <w15:commentEx w15:paraId="5B2B5957" w15:done="0"/>
  <w15:commentEx w15:paraId="290F4A34" w15:done="0"/>
  <w15:commentEx w15:paraId="4A9E806F" w15:done="0"/>
  <w15:commentEx w15:paraId="3DB21078" w15:done="0"/>
  <w15:commentEx w15:paraId="732EA5E1" w15:done="0"/>
  <w15:commentEx w15:paraId="5F9EA438" w15:done="0"/>
  <w15:commentEx w15:paraId="640EDF5E" w15:done="0"/>
  <w15:commentEx w15:paraId="299C0FFD" w15:done="0"/>
  <w15:commentEx w15:paraId="631E1388" w15:done="0"/>
  <w15:commentEx w15:paraId="13E03235" w15:done="0"/>
  <w15:commentEx w15:paraId="72AF0E0C" w15:done="0"/>
  <w15:commentEx w15:paraId="40BADA05" w15:done="0"/>
  <w15:commentEx w15:paraId="68157FE2" w15:done="0"/>
  <w15:commentEx w15:paraId="57BBAE94" w15:done="0"/>
  <w15:commentEx w15:paraId="5B4ACECD" w15:done="0"/>
  <w15:commentEx w15:paraId="0DCEDB31" w15:done="0"/>
  <w15:commentEx w15:paraId="53BB9E66" w15:done="0"/>
  <w15:commentEx w15:paraId="01FA7C5D" w15:done="0"/>
  <w15:commentEx w15:paraId="75C86564" w15:done="0"/>
  <w15:commentEx w15:paraId="1EB942C5" w15:done="0"/>
  <w15:commentEx w15:paraId="47C9EDA5" w15:done="0"/>
  <w15:commentEx w15:paraId="6B499A53" w15:done="0"/>
  <w15:commentEx w15:paraId="198ACF2C" w15:done="0"/>
  <w15:commentEx w15:paraId="31C04AF2" w15:done="0"/>
  <w15:commentEx w15:paraId="00234AA1" w15:done="0"/>
  <w15:commentEx w15:paraId="369F524D" w15:done="0"/>
  <w15:commentEx w15:paraId="5DD102B1" w15:done="0"/>
  <w15:commentEx w15:paraId="4D30B476" w15:done="0"/>
  <w15:commentEx w15:paraId="43D1505C" w15:done="0"/>
  <w15:commentEx w15:paraId="2DE2B5C8" w15:done="0"/>
  <w15:commentEx w15:paraId="35018F2E" w15:done="0"/>
  <w15:commentEx w15:paraId="7E3B88C2" w15:done="0"/>
  <w15:commentEx w15:paraId="61F89D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711BF" w14:textId="77777777" w:rsidR="0083739A" w:rsidRDefault="0083739A" w:rsidP="000D737F">
      <w:pPr>
        <w:spacing w:after="0" w:line="240" w:lineRule="auto"/>
      </w:pPr>
      <w:r>
        <w:separator/>
      </w:r>
    </w:p>
  </w:endnote>
  <w:endnote w:type="continuationSeparator" w:id="0">
    <w:p w14:paraId="471D7BD9" w14:textId="77777777" w:rsidR="0083739A" w:rsidRDefault="0083739A" w:rsidP="000D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7EDAB" w14:textId="63F49A62" w:rsidR="0083739A" w:rsidRPr="000D737F" w:rsidRDefault="0083739A" w:rsidP="000D737F">
    <w:pPr>
      <w:pStyle w:val="Footer"/>
      <w:ind w:left="4536" w:firstLine="3960"/>
      <w:rPr>
        <w:sz w:val="28"/>
      </w:rPr>
    </w:pPr>
    <w:r w:rsidRPr="000D737F">
      <w:rPr>
        <w:noProof/>
        <w:sz w:val="28"/>
        <w:lang w:eastAsia="de-CH"/>
      </w:rPr>
      <mc:AlternateContent>
        <mc:Choice Requires="wps">
          <w:drawing>
            <wp:anchor distT="0" distB="0" distL="114300" distR="114300" simplePos="0" relativeHeight="251659264" behindDoc="0" locked="0" layoutInCell="1" allowOverlap="1" wp14:anchorId="268B6316" wp14:editId="4C64FBB6">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735DEB"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0D737F">
      <w:rPr>
        <w:sz w:val="28"/>
        <w:lang w:val="de-DE"/>
      </w:rPr>
      <w:t xml:space="preserve"> </w:t>
    </w:r>
    <w:r w:rsidRPr="000D737F">
      <w:rPr>
        <w:rFonts w:asciiTheme="majorHAnsi" w:eastAsiaTheme="majorEastAsia" w:hAnsiTheme="majorHAnsi" w:cstheme="majorBidi"/>
        <w:sz w:val="24"/>
        <w:szCs w:val="20"/>
        <w:lang w:val="de-DE"/>
      </w:rPr>
      <w:t xml:space="preserve">S. </w:t>
    </w:r>
    <w:r w:rsidRPr="000D737F">
      <w:rPr>
        <w:rFonts w:eastAsiaTheme="minorEastAsia"/>
        <w:sz w:val="24"/>
        <w:szCs w:val="20"/>
      </w:rPr>
      <w:fldChar w:fldCharType="begin"/>
    </w:r>
    <w:r w:rsidRPr="000D737F">
      <w:rPr>
        <w:sz w:val="24"/>
        <w:szCs w:val="20"/>
      </w:rPr>
      <w:instrText>PAGE    \* MERGEFORMAT</w:instrText>
    </w:r>
    <w:r w:rsidRPr="000D737F">
      <w:rPr>
        <w:rFonts w:eastAsiaTheme="minorEastAsia"/>
        <w:sz w:val="24"/>
        <w:szCs w:val="20"/>
      </w:rPr>
      <w:fldChar w:fldCharType="separate"/>
    </w:r>
    <w:r w:rsidR="000E173D" w:rsidRPr="000E173D">
      <w:rPr>
        <w:rFonts w:asciiTheme="majorHAnsi" w:eastAsiaTheme="majorEastAsia" w:hAnsiTheme="majorHAnsi" w:cstheme="majorBidi"/>
        <w:noProof/>
        <w:sz w:val="24"/>
        <w:szCs w:val="20"/>
        <w:lang w:val="de-DE"/>
      </w:rPr>
      <w:t>1</w:t>
    </w:r>
    <w:r w:rsidRPr="000D737F">
      <w:rPr>
        <w:rFonts w:asciiTheme="majorHAnsi" w:eastAsiaTheme="majorEastAsia" w:hAnsiTheme="majorHAnsi" w:cstheme="majorBidi"/>
        <w:sz w:val="24"/>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0D99B" w14:textId="77777777" w:rsidR="0083739A" w:rsidRDefault="0083739A" w:rsidP="000D737F">
      <w:pPr>
        <w:spacing w:after="0" w:line="240" w:lineRule="auto"/>
      </w:pPr>
      <w:r>
        <w:separator/>
      </w:r>
    </w:p>
  </w:footnote>
  <w:footnote w:type="continuationSeparator" w:id="0">
    <w:p w14:paraId="787E18F4" w14:textId="77777777" w:rsidR="0083739A" w:rsidRDefault="0083739A" w:rsidP="000D7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243A5"/>
    <w:multiLevelType w:val="hybridMultilevel"/>
    <w:tmpl w:val="9B20BF8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5D5A08A3"/>
    <w:multiLevelType w:val="hybridMultilevel"/>
    <w:tmpl w:val="D93668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688C157B"/>
    <w:multiLevelType w:val="hybridMultilevel"/>
    <w:tmpl w:val="4844BD62"/>
    <w:lvl w:ilvl="0" w:tplc="DF3208BA">
      <w:start w:val="10"/>
      <w:numFmt w:val="bullet"/>
      <w:lvlText w:val=""/>
      <w:lvlJc w:val="left"/>
      <w:pPr>
        <w:ind w:left="1068" w:hanging="360"/>
      </w:pPr>
      <w:rPr>
        <w:rFonts w:ascii="Wingdings" w:eastAsiaTheme="minorHAnsi" w:hAnsi="Wingdings" w:cstheme="minorBidi" w:hint="default"/>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start w:val="1"/>
      <w:numFmt w:val="bullet"/>
      <w:lvlText w:val=""/>
      <w:lvlJc w:val="left"/>
      <w:pPr>
        <w:ind w:left="3228" w:hanging="360"/>
      </w:pPr>
      <w:rPr>
        <w:rFonts w:ascii="Symbol" w:hAnsi="Symbol" w:hint="default"/>
      </w:rPr>
    </w:lvl>
    <w:lvl w:ilvl="4" w:tplc="08070003">
      <w:start w:val="1"/>
      <w:numFmt w:val="bullet"/>
      <w:lvlText w:val="o"/>
      <w:lvlJc w:val="left"/>
      <w:pPr>
        <w:ind w:left="3948" w:hanging="360"/>
      </w:pPr>
      <w:rPr>
        <w:rFonts w:ascii="Courier New" w:hAnsi="Courier New" w:cs="Courier New" w:hint="default"/>
      </w:rPr>
    </w:lvl>
    <w:lvl w:ilvl="5" w:tplc="08070005">
      <w:start w:val="1"/>
      <w:numFmt w:val="bullet"/>
      <w:lvlText w:val=""/>
      <w:lvlJc w:val="left"/>
      <w:pPr>
        <w:ind w:left="4668" w:hanging="360"/>
      </w:pPr>
      <w:rPr>
        <w:rFonts w:ascii="Wingdings" w:hAnsi="Wingdings" w:hint="default"/>
      </w:rPr>
    </w:lvl>
    <w:lvl w:ilvl="6" w:tplc="08070001">
      <w:start w:val="1"/>
      <w:numFmt w:val="bullet"/>
      <w:lvlText w:val=""/>
      <w:lvlJc w:val="left"/>
      <w:pPr>
        <w:ind w:left="5388" w:hanging="360"/>
      </w:pPr>
      <w:rPr>
        <w:rFonts w:ascii="Symbol" w:hAnsi="Symbol" w:hint="default"/>
      </w:rPr>
    </w:lvl>
    <w:lvl w:ilvl="7" w:tplc="08070003">
      <w:start w:val="1"/>
      <w:numFmt w:val="bullet"/>
      <w:lvlText w:val="o"/>
      <w:lvlJc w:val="left"/>
      <w:pPr>
        <w:ind w:left="6108" w:hanging="360"/>
      </w:pPr>
      <w:rPr>
        <w:rFonts w:ascii="Courier New" w:hAnsi="Courier New" w:cs="Courier New" w:hint="default"/>
      </w:rPr>
    </w:lvl>
    <w:lvl w:ilvl="8" w:tplc="08070005">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fister  Barbara">
    <w15:presenceInfo w15:providerId="AD" w15:userId="S-1-5-21-2025429265-764733703-1417001333-227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36"/>
    <w:rsid w:val="000047F5"/>
    <w:rsid w:val="000201E4"/>
    <w:rsid w:val="00023675"/>
    <w:rsid w:val="00043A5B"/>
    <w:rsid w:val="0006582F"/>
    <w:rsid w:val="00073605"/>
    <w:rsid w:val="0007501E"/>
    <w:rsid w:val="00075322"/>
    <w:rsid w:val="0009096B"/>
    <w:rsid w:val="000D0132"/>
    <w:rsid w:val="000D737F"/>
    <w:rsid w:val="000E173D"/>
    <w:rsid w:val="000F0F7C"/>
    <w:rsid w:val="0012421F"/>
    <w:rsid w:val="001336B7"/>
    <w:rsid w:val="0017157C"/>
    <w:rsid w:val="00172FE0"/>
    <w:rsid w:val="001F46A9"/>
    <w:rsid w:val="00200F49"/>
    <w:rsid w:val="00252D6B"/>
    <w:rsid w:val="002600FA"/>
    <w:rsid w:val="00284506"/>
    <w:rsid w:val="00285368"/>
    <w:rsid w:val="00285C90"/>
    <w:rsid w:val="002C70C5"/>
    <w:rsid w:val="002E0478"/>
    <w:rsid w:val="003617B5"/>
    <w:rsid w:val="00361E43"/>
    <w:rsid w:val="00370D64"/>
    <w:rsid w:val="003754B9"/>
    <w:rsid w:val="003A13D7"/>
    <w:rsid w:val="003C74FE"/>
    <w:rsid w:val="003D5154"/>
    <w:rsid w:val="003E0201"/>
    <w:rsid w:val="00406DE1"/>
    <w:rsid w:val="0041372F"/>
    <w:rsid w:val="00456E96"/>
    <w:rsid w:val="00475467"/>
    <w:rsid w:val="004A54CA"/>
    <w:rsid w:val="004C62C4"/>
    <w:rsid w:val="004C6F88"/>
    <w:rsid w:val="004F3A03"/>
    <w:rsid w:val="005218D4"/>
    <w:rsid w:val="005306D2"/>
    <w:rsid w:val="0054795C"/>
    <w:rsid w:val="0056735A"/>
    <w:rsid w:val="00571892"/>
    <w:rsid w:val="005A3D64"/>
    <w:rsid w:val="005D73F3"/>
    <w:rsid w:val="005F009D"/>
    <w:rsid w:val="0061514E"/>
    <w:rsid w:val="00624545"/>
    <w:rsid w:val="006357F1"/>
    <w:rsid w:val="006B62D3"/>
    <w:rsid w:val="006E3414"/>
    <w:rsid w:val="0070767D"/>
    <w:rsid w:val="00741005"/>
    <w:rsid w:val="00755CEB"/>
    <w:rsid w:val="007730E2"/>
    <w:rsid w:val="00783E5C"/>
    <w:rsid w:val="00785E11"/>
    <w:rsid w:val="007911A6"/>
    <w:rsid w:val="007E29B2"/>
    <w:rsid w:val="00805EAF"/>
    <w:rsid w:val="00811408"/>
    <w:rsid w:val="00817BD7"/>
    <w:rsid w:val="0083739A"/>
    <w:rsid w:val="00853D86"/>
    <w:rsid w:val="00873E08"/>
    <w:rsid w:val="008743A9"/>
    <w:rsid w:val="008864AD"/>
    <w:rsid w:val="00891EF6"/>
    <w:rsid w:val="008A5A9C"/>
    <w:rsid w:val="008D2BA4"/>
    <w:rsid w:val="008D6967"/>
    <w:rsid w:val="008F0AE4"/>
    <w:rsid w:val="008F2B62"/>
    <w:rsid w:val="0092293E"/>
    <w:rsid w:val="00924193"/>
    <w:rsid w:val="00924A32"/>
    <w:rsid w:val="00926A1F"/>
    <w:rsid w:val="00926B6F"/>
    <w:rsid w:val="00926C01"/>
    <w:rsid w:val="00953EF5"/>
    <w:rsid w:val="00963E7F"/>
    <w:rsid w:val="00983D6F"/>
    <w:rsid w:val="00986643"/>
    <w:rsid w:val="0099363E"/>
    <w:rsid w:val="00994C7D"/>
    <w:rsid w:val="009B2B14"/>
    <w:rsid w:val="00A04C43"/>
    <w:rsid w:val="00A45650"/>
    <w:rsid w:val="00A461FC"/>
    <w:rsid w:val="00A53459"/>
    <w:rsid w:val="00AD197C"/>
    <w:rsid w:val="00AD4154"/>
    <w:rsid w:val="00AD7FAA"/>
    <w:rsid w:val="00AF77C6"/>
    <w:rsid w:val="00B04934"/>
    <w:rsid w:val="00B16789"/>
    <w:rsid w:val="00B20545"/>
    <w:rsid w:val="00B45A43"/>
    <w:rsid w:val="00BA3539"/>
    <w:rsid w:val="00BC2730"/>
    <w:rsid w:val="00BC296A"/>
    <w:rsid w:val="00BC6EF8"/>
    <w:rsid w:val="00BD0396"/>
    <w:rsid w:val="00BF1873"/>
    <w:rsid w:val="00C2538B"/>
    <w:rsid w:val="00C440BA"/>
    <w:rsid w:val="00C54473"/>
    <w:rsid w:val="00C563D1"/>
    <w:rsid w:val="00C762DB"/>
    <w:rsid w:val="00CC03CB"/>
    <w:rsid w:val="00CC6A05"/>
    <w:rsid w:val="00CE0E97"/>
    <w:rsid w:val="00CF30B5"/>
    <w:rsid w:val="00D11E3B"/>
    <w:rsid w:val="00D16C36"/>
    <w:rsid w:val="00D20019"/>
    <w:rsid w:val="00D22958"/>
    <w:rsid w:val="00D2339E"/>
    <w:rsid w:val="00D27DA6"/>
    <w:rsid w:val="00D619AF"/>
    <w:rsid w:val="00D72E9A"/>
    <w:rsid w:val="00D7345C"/>
    <w:rsid w:val="00D9153F"/>
    <w:rsid w:val="00DA71A4"/>
    <w:rsid w:val="00DB2484"/>
    <w:rsid w:val="00DE2969"/>
    <w:rsid w:val="00E03E5C"/>
    <w:rsid w:val="00E07969"/>
    <w:rsid w:val="00E8734C"/>
    <w:rsid w:val="00EF43BF"/>
    <w:rsid w:val="00F31F4C"/>
    <w:rsid w:val="00F57544"/>
    <w:rsid w:val="00F85836"/>
    <w:rsid w:val="00FF02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AD09"/>
  <w15:chartTrackingRefBased/>
  <w15:docId w15:val="{87627EF9-CDE3-4F72-A8C8-48042EB0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D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7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F85836"/>
  </w:style>
  <w:style w:type="character" w:styleId="Hyperlink">
    <w:name w:val="Hyperlink"/>
    <w:basedOn w:val="DefaultParagraphFont"/>
    <w:uiPriority w:val="99"/>
    <w:unhideWhenUsed/>
    <w:rsid w:val="00F85836"/>
    <w:rPr>
      <w:color w:val="0000FF"/>
      <w:u w:val="single"/>
    </w:rPr>
  </w:style>
  <w:style w:type="table" w:styleId="TableGrid">
    <w:name w:val="Table Grid"/>
    <w:basedOn w:val="TableNormal"/>
    <w:uiPriority w:val="39"/>
    <w:rsid w:val="0062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4545"/>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0D0132"/>
    <w:rPr>
      <w:color w:val="808080"/>
      <w:shd w:val="clear" w:color="auto" w:fill="E6E6E6"/>
    </w:rPr>
  </w:style>
  <w:style w:type="character" w:customStyle="1" w:styleId="Heading1Char">
    <w:name w:val="Heading 1 Char"/>
    <w:basedOn w:val="DefaultParagraphFont"/>
    <w:link w:val="Heading1"/>
    <w:uiPriority w:val="9"/>
    <w:rsid w:val="00D915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7D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27DA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27DA6"/>
    <w:pPr>
      <w:spacing w:after="0" w:line="240" w:lineRule="auto"/>
    </w:pPr>
    <w:rPr>
      <w:lang w:val="en-GB"/>
    </w:rPr>
  </w:style>
  <w:style w:type="paragraph" w:styleId="Header">
    <w:name w:val="header"/>
    <w:basedOn w:val="Normal"/>
    <w:link w:val="HeaderChar"/>
    <w:uiPriority w:val="99"/>
    <w:unhideWhenUsed/>
    <w:rsid w:val="000D73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37F"/>
  </w:style>
  <w:style w:type="paragraph" w:styleId="Footer">
    <w:name w:val="footer"/>
    <w:basedOn w:val="Normal"/>
    <w:link w:val="FooterChar"/>
    <w:uiPriority w:val="99"/>
    <w:unhideWhenUsed/>
    <w:rsid w:val="000D73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37F"/>
  </w:style>
  <w:style w:type="character" w:styleId="CommentReference">
    <w:name w:val="annotation reference"/>
    <w:basedOn w:val="DefaultParagraphFont"/>
    <w:uiPriority w:val="99"/>
    <w:semiHidden/>
    <w:unhideWhenUsed/>
    <w:rsid w:val="00370D64"/>
    <w:rPr>
      <w:sz w:val="16"/>
      <w:szCs w:val="16"/>
    </w:rPr>
  </w:style>
  <w:style w:type="paragraph" w:styleId="CommentText">
    <w:name w:val="annotation text"/>
    <w:basedOn w:val="Normal"/>
    <w:link w:val="CommentTextChar"/>
    <w:uiPriority w:val="99"/>
    <w:semiHidden/>
    <w:unhideWhenUsed/>
    <w:rsid w:val="00370D64"/>
    <w:pPr>
      <w:spacing w:line="240" w:lineRule="auto"/>
    </w:pPr>
    <w:rPr>
      <w:sz w:val="20"/>
      <w:szCs w:val="20"/>
    </w:rPr>
  </w:style>
  <w:style w:type="character" w:customStyle="1" w:styleId="CommentTextChar">
    <w:name w:val="Comment Text Char"/>
    <w:basedOn w:val="DefaultParagraphFont"/>
    <w:link w:val="CommentText"/>
    <w:uiPriority w:val="99"/>
    <w:semiHidden/>
    <w:rsid w:val="00370D64"/>
    <w:rPr>
      <w:sz w:val="20"/>
      <w:szCs w:val="20"/>
    </w:rPr>
  </w:style>
  <w:style w:type="paragraph" w:styleId="CommentSubject">
    <w:name w:val="annotation subject"/>
    <w:basedOn w:val="CommentText"/>
    <w:next w:val="CommentText"/>
    <w:link w:val="CommentSubjectChar"/>
    <w:uiPriority w:val="99"/>
    <w:semiHidden/>
    <w:unhideWhenUsed/>
    <w:rsid w:val="00370D64"/>
    <w:rPr>
      <w:b/>
      <w:bCs/>
    </w:rPr>
  </w:style>
  <w:style w:type="character" w:customStyle="1" w:styleId="CommentSubjectChar">
    <w:name w:val="Comment Subject Char"/>
    <w:basedOn w:val="CommentTextChar"/>
    <w:link w:val="CommentSubject"/>
    <w:uiPriority w:val="99"/>
    <w:semiHidden/>
    <w:rsid w:val="00370D64"/>
    <w:rPr>
      <w:b/>
      <w:bCs/>
      <w:sz w:val="20"/>
      <w:szCs w:val="20"/>
    </w:rPr>
  </w:style>
  <w:style w:type="paragraph" w:styleId="BalloonText">
    <w:name w:val="Balloon Text"/>
    <w:basedOn w:val="Normal"/>
    <w:link w:val="BalloonTextChar"/>
    <w:uiPriority w:val="99"/>
    <w:semiHidden/>
    <w:unhideWhenUsed/>
    <w:rsid w:val="00370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D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62984">
      <w:bodyDiv w:val="1"/>
      <w:marLeft w:val="0"/>
      <w:marRight w:val="0"/>
      <w:marTop w:val="0"/>
      <w:marBottom w:val="0"/>
      <w:divBdr>
        <w:top w:val="none" w:sz="0" w:space="0" w:color="auto"/>
        <w:left w:val="none" w:sz="0" w:space="0" w:color="auto"/>
        <w:bottom w:val="none" w:sz="0" w:space="0" w:color="auto"/>
        <w:right w:val="none" w:sz="0" w:space="0" w:color="auto"/>
      </w:divBdr>
    </w:div>
    <w:div w:id="909198646">
      <w:bodyDiv w:val="1"/>
      <w:marLeft w:val="0"/>
      <w:marRight w:val="0"/>
      <w:marTop w:val="0"/>
      <w:marBottom w:val="0"/>
      <w:divBdr>
        <w:top w:val="none" w:sz="0" w:space="0" w:color="auto"/>
        <w:left w:val="none" w:sz="0" w:space="0" w:color="auto"/>
        <w:bottom w:val="none" w:sz="0" w:space="0" w:color="auto"/>
        <w:right w:val="none" w:sz="0" w:space="0" w:color="auto"/>
      </w:divBdr>
    </w:div>
    <w:div w:id="1491556057">
      <w:bodyDiv w:val="1"/>
      <w:marLeft w:val="0"/>
      <w:marRight w:val="0"/>
      <w:marTop w:val="0"/>
      <w:marBottom w:val="0"/>
      <w:divBdr>
        <w:top w:val="none" w:sz="0" w:space="0" w:color="auto"/>
        <w:left w:val="none" w:sz="0" w:space="0" w:color="auto"/>
        <w:bottom w:val="none" w:sz="0" w:space="0" w:color="auto"/>
        <w:right w:val="none" w:sz="0" w:space="0" w:color="auto"/>
      </w:divBdr>
    </w:div>
    <w:div w:id="1500465298">
      <w:bodyDiv w:val="1"/>
      <w:marLeft w:val="0"/>
      <w:marRight w:val="0"/>
      <w:marTop w:val="0"/>
      <w:marBottom w:val="0"/>
      <w:divBdr>
        <w:top w:val="none" w:sz="0" w:space="0" w:color="auto"/>
        <w:left w:val="none" w:sz="0" w:space="0" w:color="auto"/>
        <w:bottom w:val="none" w:sz="0" w:space="0" w:color="auto"/>
        <w:right w:val="none" w:sz="0" w:space="0" w:color="auto"/>
      </w:divBdr>
    </w:div>
    <w:div w:id="18276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Solution" TargetMode="External"/><Relationship Id="rId18" Type="http://schemas.openxmlformats.org/officeDocument/2006/relationships/image" Target="media/image5.jpeg"/><Relationship Id="rId26" Type="http://schemas.openxmlformats.org/officeDocument/2006/relationships/hyperlink" Target="https://www.ncbi.nlm.nih.gov/pubmed/?term=Wang%20MB%5BAuthor%5D&amp;cauthor=true&amp;cauthor_uid=18524877" TargetMode="External"/><Relationship Id="rId3" Type="http://schemas.openxmlformats.org/officeDocument/2006/relationships/styles" Target="styles.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Semi-permeable_membrane" TargetMode="External"/><Relationship Id="rId17" Type="http://schemas.openxmlformats.org/officeDocument/2006/relationships/image" Target="media/image4.png"/><Relationship Id="rId25" Type="http://schemas.openxmlformats.org/officeDocument/2006/relationships/hyperlink" Target="https://www.ncbi.nlm.nih.gov/pubmed/?term=Eamens%20A%5BAuthor%5D&amp;cauthor=true&amp;cauthor_uid=1852487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St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lvent"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yperlink" Target="http://m.flexikon.doccheck.com/de/Iod-St%C3%A4rke-Nachweis" TargetMode="Externa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yperlink" Target="https://www.google.ch/search?q=korkbohrer&amp;source=lnms&amp;tbm=isch&amp;sa=X&amp;ved=0ahUKEwiHz9iL-73ZAhVLVhQKHWcTAWcQ_AUICigB&amp;biw=1244&amp;bih=7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google.ch/url?sa=i&amp;rct=j&amp;q=&amp;esrc=s&amp;source=images&amp;cd=&amp;cad=rja&amp;uact=8&amp;ved=2ahUKEwi2pOKa-73ZAhULtBQKHWNlBi4QjRx6BAgAEAY&amp;url=https://www.arauner.com/behaelter-zubehoer/fasszubehoer/225/korkbohrer-fuer-10-mm-loch&amp;psig=AOvVaw1bXtg7f5rjbUryQkjD12_t&amp;ust=1519541437124654" TargetMode="External"/><Relationship Id="rId22" Type="http://schemas.openxmlformats.org/officeDocument/2006/relationships/image" Target="media/image9.png"/><Relationship Id="rId27" Type="http://schemas.openxmlformats.org/officeDocument/2006/relationships/hyperlink" Target="https://www.ncbi.nlm.nih.gov/pubmed/?term=Smith%20NA%5BAuthor%5D&amp;cauthor=true&amp;cauthor_uid=18524877" TargetMode="External"/><Relationship Id="rId30" Type="http://schemas.openxmlformats.org/officeDocument/2006/relationships/hyperlink" Target="https://en.wikipedia.org/wiki/Osmosis"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4F782-A6AC-4AD3-B4F7-1FE7EB80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3156</Words>
  <Characters>19884</Characters>
  <Application>Microsoft Office Word</Application>
  <DocSecurity>0</DocSecurity>
  <Lines>165</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Frei</dc:creator>
  <cp:keywords/>
  <dc:description/>
  <cp:lastModifiedBy>Pfister  Barbara</cp:lastModifiedBy>
  <cp:revision>9</cp:revision>
  <dcterms:created xsi:type="dcterms:W3CDTF">2018-02-28T10:19:00Z</dcterms:created>
  <dcterms:modified xsi:type="dcterms:W3CDTF">2018-02-28T12:06:00Z</dcterms:modified>
</cp:coreProperties>
</file>